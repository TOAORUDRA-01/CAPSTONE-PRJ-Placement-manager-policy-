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97D92" w:rsidR="00AB1AAD" w:rsidP="00797D92" w:rsidRDefault="00841072" w14:paraId="00000002" w14:textId="10E1BE2A">
      <w:pPr>
        <w:jc w:val="center"/>
        <w:rPr>
          <w:color w:val="1F497D" w:themeColor="text2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D92">
        <w:rPr>
          <w:color w:val="1F497D" w:themeColor="text2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:rsidR="00AB1AAD" w:rsidRDefault="00AB1AAD" w14:paraId="00000003" w14:textId="77777777">
      <w:pPr>
        <w:rPr>
          <w:sz w:val="36"/>
          <w:szCs w:val="36"/>
        </w:rPr>
      </w:pPr>
    </w:p>
    <w:p w:rsidR="00AB1AAD" w:rsidRDefault="00841072" w14:paraId="00000004" w14:textId="77777777">
      <w:pPr>
        <w:rPr>
          <w:b/>
          <w:sz w:val="32"/>
          <w:szCs w:val="32"/>
          <w:lang w:val="en-US"/>
        </w:rPr>
      </w:pPr>
      <w:r w:rsidRPr="03F2E950">
        <w:rPr>
          <w:b/>
          <w:sz w:val="32"/>
          <w:szCs w:val="32"/>
          <w:lang w:val="en-US"/>
        </w:rPr>
        <w:t xml:space="preserve">1. JobOffer.h : </w:t>
      </w:r>
    </w:p>
    <w:p w:rsidR="00AB1AAD" w:rsidRDefault="00841072" w14:paraId="00000005" w14:textId="77777777">
      <w:pPr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>Class JobOffer</w:t>
      </w:r>
    </w:p>
    <w:p w:rsidR="00AB1AAD" w:rsidRDefault="00841072" w14:paraId="00000006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Private : </w:t>
      </w:r>
      <w:r>
        <w:br/>
      </w:r>
      <w:r>
        <w:tab/>
      </w:r>
      <w:r w:rsidRPr="03F2E950">
        <w:rPr>
          <w:color w:val="0D0D0D" w:themeColor="text1" w:themeTint="F2"/>
          <w:sz w:val="28"/>
          <w:szCs w:val="28"/>
          <w:lang w:val="en-US"/>
        </w:rPr>
        <w:t xml:space="preserve">Define variables id , name , batch , writtenteststatus ,interviewstatus , placed , package to store the values. </w:t>
      </w:r>
    </w:p>
    <w:p w:rsidR="00AB1AAD" w:rsidRDefault="00841072" w14:paraId="00000007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Public: </w:t>
      </w:r>
    </w:p>
    <w:p w:rsidR="00AB1AAD" w:rsidRDefault="00841072" w14:paraId="00000008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Constructor for JobOffer: </w:t>
      </w:r>
      <w:r>
        <w:br/>
      </w:r>
      <w:r>
        <w:tab/>
      </w:r>
      <w:r>
        <w:tab/>
      </w:r>
      <w:r w:rsidRPr="03F2E950">
        <w:rPr>
          <w:color w:val="0D0D0D" w:themeColor="text1" w:themeTint="F2"/>
          <w:sz w:val="28"/>
          <w:szCs w:val="28"/>
          <w:lang w:val="en-US"/>
        </w:rPr>
        <w:t xml:space="preserve">To store the values of the private variables. </w:t>
      </w:r>
    </w:p>
    <w:p w:rsidR="00AB1AAD" w:rsidRDefault="00841072" w14:paraId="00000009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Getter for JobOffer: </w:t>
      </w:r>
    </w:p>
    <w:p w:rsidR="00AB1AAD" w:rsidRDefault="00841072" w14:paraId="0000000A" w14:textId="77777777">
      <w:pPr>
        <w:ind w:left="720"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To get the values stored in the class object. </w:t>
      </w:r>
    </w:p>
    <w:p w:rsidR="00AB1AAD" w:rsidRDefault="00841072" w14:paraId="0000000B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Setter for JobOffer: </w:t>
      </w:r>
    </w:p>
    <w:p w:rsidR="00AB1AAD" w:rsidRDefault="00841072" w14:paraId="0000000C" w14:textId="77777777">
      <w:pPr>
        <w:ind w:left="720"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To set the values stored in class object. </w:t>
      </w:r>
    </w:p>
    <w:p w:rsidR="00AB1AAD" w:rsidRDefault="00841072" w14:paraId="0000000D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FUNCTION change_status: </w:t>
      </w:r>
    </w:p>
    <w:p w:rsidR="00AB1AAD" w:rsidRDefault="00841072" w14:paraId="0000000E" w14:textId="77777777">
      <w:pPr>
        <w:numPr>
          <w:ilvl w:val="0"/>
          <w:numId w:val="2"/>
        </w:num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Take Id as input.</w:t>
      </w:r>
    </w:p>
    <w:p w:rsidR="00AB1AAD" w:rsidRDefault="00841072" w14:paraId="0000000F" w14:textId="77777777">
      <w:pPr>
        <w:numPr>
          <w:ilvl w:val="0"/>
          <w:numId w:val="2"/>
        </w:num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Change the status of interview to pass/fail </w:t>
      </w:r>
    </w:p>
    <w:p w:rsidR="00AB1AAD" w:rsidRDefault="00841072" w14:paraId="00000010" w14:textId="77777777">
      <w:pPr>
        <w:numPr>
          <w:ilvl w:val="0"/>
          <w:numId w:val="1"/>
        </w:num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Change the status of placement to yes/no</w:t>
      </w:r>
    </w:p>
    <w:p w:rsidR="00AB1AAD" w:rsidRDefault="00841072" w14:paraId="00000011" w14:textId="77777777">
      <w:pPr>
        <w:numPr>
          <w:ilvl w:val="0"/>
          <w:numId w:val="1"/>
        </w:num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Print Updated details.</w:t>
      </w:r>
    </w:p>
    <w:p w:rsidR="00AB1AAD" w:rsidRDefault="00841072" w14:paraId="00000012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   END CLASS </w:t>
      </w:r>
    </w:p>
    <w:p w:rsidR="00AB1AAD" w:rsidRDefault="00841072" w14:paraId="00000013" w14:textId="77777777">
      <w:pPr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lang w:val="en-US"/>
        </w:rPr>
        <w:t>display_joboffers</w:t>
      </w:r>
      <w:proofErr w:type="spellEnd"/>
      <w:r w:rsidRPr="03F2E950">
        <w:rPr>
          <w:i/>
          <w:color w:val="D80E0E"/>
          <w:sz w:val="28"/>
          <w:szCs w:val="28"/>
          <w:lang w:val="en-US"/>
        </w:rPr>
        <w:t>:</w:t>
      </w:r>
    </w:p>
    <w:p w:rsidR="00065253" w:rsidRDefault="00065253" w14:paraId="57ECA35A" w14:textId="34F22053">
      <w:pPr>
        <w:rPr>
          <w:i/>
          <w:color w:val="D80E0E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lang w:val="en-US"/>
        </w:rPr>
        <w:t xml:space="preserve">Time </w:t>
      </w:r>
      <w:r w:rsidR="008F7FC3">
        <w:rPr>
          <w:i/>
          <w:color w:val="D80E0E"/>
          <w:sz w:val="28"/>
          <w:szCs w:val="28"/>
          <w:lang w:val="en-US"/>
        </w:rPr>
        <w:t>Complexity-</w:t>
      </w:r>
      <w:proofErr w:type="gramStart"/>
      <w:r w:rsidR="008F7FC3">
        <w:rPr>
          <w:i/>
          <w:color w:val="D80E0E"/>
          <w:sz w:val="28"/>
          <w:szCs w:val="28"/>
          <w:lang w:val="en-US"/>
        </w:rPr>
        <w:t>O(</w:t>
      </w:r>
      <w:proofErr w:type="gramEnd"/>
      <w:r w:rsidR="008F7FC3">
        <w:rPr>
          <w:i/>
          <w:color w:val="D80E0E"/>
          <w:sz w:val="28"/>
          <w:szCs w:val="28"/>
          <w:lang w:val="en-US"/>
        </w:rPr>
        <w:t>1), Space Complexity-O(</w:t>
      </w:r>
      <w:r w:rsidR="00D4763D">
        <w:rPr>
          <w:i/>
          <w:color w:val="D80E0E"/>
          <w:sz w:val="28"/>
          <w:szCs w:val="28"/>
          <w:lang w:val="en-US"/>
        </w:rPr>
        <w:t>m</w:t>
      </w:r>
      <w:r w:rsidR="008F7FC3">
        <w:rPr>
          <w:i/>
          <w:color w:val="D80E0E"/>
          <w:sz w:val="28"/>
          <w:szCs w:val="28"/>
          <w:lang w:val="en-US"/>
        </w:rPr>
        <w:t>)</w:t>
      </w:r>
    </w:p>
    <w:p w:rsidR="137C2ADF" w:rsidP="137C2ADF" w:rsidRDefault="73BCDF8D" w14:paraId="561E206F" w14:textId="16811A29">
      <w:pPr>
        <w:rPr>
          <w:lang w:val="en-US"/>
        </w:rPr>
      </w:pPr>
      <w:r w:rsidRPr="73BCDF8D">
        <w:rPr>
          <w:lang w:val="en-US"/>
        </w:rPr>
        <w:t xml:space="preserve">Here m is for number of strings taking </w:t>
      </w:r>
      <w:r w:rsidRPr="0FFF932E" w:rsidR="0FFF932E">
        <w:rPr>
          <w:lang w:val="en-US"/>
        </w:rPr>
        <w:t>entries from job offers header.</w:t>
      </w:r>
    </w:p>
    <w:p w:rsidR="00AB1AAD" w:rsidRDefault="00841072" w14:paraId="00000014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-Store the mapped value of Id in the job offer pointer. </w:t>
      </w:r>
    </w:p>
    <w:p w:rsidR="00AB1AAD" w:rsidRDefault="00841072" w14:paraId="00000015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-Print each of the members of mapped values. </w:t>
      </w:r>
    </w:p>
    <w:p w:rsidR="00AB1AAD" w:rsidRDefault="00841072" w14:paraId="00000016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Take c as input value and call the change function.</w:t>
      </w:r>
    </w:p>
    <w:p w:rsidR="00AB1AAD" w:rsidRDefault="00AB1AAD" w14:paraId="00000017" w14:textId="77777777">
      <w:pPr>
        <w:rPr>
          <w:color w:val="0D0D0D"/>
          <w:sz w:val="28"/>
          <w:szCs w:val="28"/>
        </w:rPr>
      </w:pPr>
    </w:p>
    <w:p w:rsidR="00AB1AAD" w:rsidRDefault="00841072" w14:paraId="00000018" w14:textId="77777777">
      <w:pPr>
        <w:rPr>
          <w:b/>
          <w:color w:val="0D0D0D"/>
          <w:sz w:val="32"/>
          <w:szCs w:val="32"/>
          <w:lang w:val="en-US"/>
        </w:rPr>
      </w:pPr>
      <w:r w:rsidRPr="03F2E950">
        <w:rPr>
          <w:b/>
          <w:color w:val="0D0D0D" w:themeColor="text1" w:themeTint="F2"/>
          <w:sz w:val="32"/>
          <w:szCs w:val="32"/>
          <w:lang w:val="en-US"/>
        </w:rPr>
        <w:t xml:space="preserve">2. Company.h: </w:t>
      </w:r>
    </w:p>
    <w:p w:rsidR="00AB1AAD" w:rsidRDefault="00841072" w14:paraId="00000019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Class company</w:t>
      </w:r>
    </w:p>
    <w:p w:rsidR="00AB1AAD" w:rsidRDefault="00841072" w14:paraId="0000001A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Public: </w:t>
      </w:r>
    </w:p>
    <w:p w:rsidR="00AB1AAD" w:rsidRDefault="00841072" w14:paraId="0000001B" w14:textId="77777777">
      <w:pPr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>Define variables cmpname , cmpaddress, package , hiredstudents, criteria , no_of_alumni , at_college.</w:t>
      </w:r>
    </w:p>
    <w:p w:rsidR="00AB1AAD" w:rsidRDefault="00841072" w14:paraId="0000001C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Constructor for company: </w:t>
      </w:r>
    </w:p>
    <w:p w:rsidR="00AB1AAD" w:rsidRDefault="00841072" w14:paraId="0000001D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To store the values of the public variables</w:t>
      </w:r>
    </w:p>
    <w:p w:rsidR="00AB1AAD" w:rsidRDefault="00841072" w14:paraId="0000001E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Getter for company: </w:t>
      </w:r>
      <w:r>
        <w:rPr>
          <w:color w:val="0D0D0D"/>
          <w:sz w:val="28"/>
          <w:szCs w:val="28"/>
        </w:rPr>
        <w:br/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>To get the values stored in the class object.</w:t>
      </w:r>
    </w:p>
    <w:p w:rsidR="00AB1AAD" w:rsidRDefault="00841072" w14:paraId="0000001F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Setter for company: </w:t>
      </w:r>
    </w:p>
    <w:p w:rsidR="00AB1AAD" w:rsidRDefault="00841072" w14:paraId="00000020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To set the values stored in the class object.</w:t>
      </w:r>
      <w:r>
        <w:rPr>
          <w:color w:val="0D0D0D"/>
          <w:sz w:val="28"/>
          <w:szCs w:val="28"/>
        </w:rPr>
        <w:br/>
      </w:r>
      <w:r>
        <w:rPr>
          <w:color w:val="0D0D0D"/>
          <w:sz w:val="28"/>
          <w:szCs w:val="28"/>
        </w:rPr>
        <w:t>END CLASS</w:t>
      </w:r>
    </w:p>
    <w:p w:rsidR="00AB1AAD" w:rsidRDefault="00AB1AAD" w14:paraId="00000021" w14:textId="77777777">
      <w:pPr>
        <w:rPr>
          <w:color w:val="0D0D0D"/>
          <w:sz w:val="28"/>
          <w:szCs w:val="28"/>
        </w:rPr>
      </w:pPr>
    </w:p>
    <w:p w:rsidR="00AB1AAD" w:rsidRDefault="00841072" w14:paraId="00000022" w14:textId="77777777">
      <w:pPr>
        <w:rPr>
          <w:b/>
          <w:color w:val="0D0D0D"/>
          <w:sz w:val="32"/>
          <w:szCs w:val="32"/>
          <w:lang w:val="en-US"/>
        </w:rPr>
      </w:pPr>
      <w:r w:rsidRPr="03F2E950">
        <w:rPr>
          <w:b/>
          <w:color w:val="0D0D0D" w:themeColor="text1" w:themeTint="F2"/>
          <w:sz w:val="32"/>
          <w:szCs w:val="32"/>
          <w:lang w:val="en-US"/>
        </w:rPr>
        <w:t xml:space="preserve">3. Internship.h : </w:t>
      </w:r>
    </w:p>
    <w:p w:rsidR="00AB1AAD" w:rsidRDefault="00841072" w14:paraId="00000023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Class Internship</w:t>
      </w:r>
    </w:p>
    <w:p w:rsidR="00AB1AAD" w:rsidRDefault="00841072" w14:paraId="00000024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Public: </w:t>
      </w:r>
    </w:p>
    <w:p w:rsidR="00AB1AAD" w:rsidRDefault="00841072" w14:paraId="00000025" w14:textId="77777777">
      <w:pPr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>Define variables cmpname1 , cmpname2 , duration1 , duration2 , type1 , type2, sr_no,stdname.</w:t>
      </w:r>
    </w:p>
    <w:p w:rsidR="00AB1AAD" w:rsidRDefault="00841072" w14:paraId="00000026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Constructor for Internship: </w:t>
      </w:r>
    </w:p>
    <w:p w:rsidR="00AB1AAD" w:rsidRDefault="00841072" w14:paraId="00000027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To store the values of the public variables. </w:t>
      </w:r>
    </w:p>
    <w:p w:rsidR="00AB1AAD" w:rsidRDefault="00841072" w14:paraId="00000028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Getter for Internship: </w:t>
      </w:r>
    </w:p>
    <w:p w:rsidR="00AB1AAD" w:rsidRDefault="00841072" w14:paraId="00000029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To get the values stored in the class object.</w:t>
      </w:r>
    </w:p>
    <w:p w:rsidR="00AB1AAD" w:rsidRDefault="00841072" w14:paraId="0000002A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Setter for Internship: </w:t>
      </w:r>
    </w:p>
    <w:p w:rsidR="00AB1AAD" w:rsidRDefault="00841072" w14:paraId="0000002B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To set the values stored in the class object.</w:t>
      </w:r>
    </w:p>
    <w:p w:rsidR="00AB1AAD" w:rsidRDefault="00841072" w14:paraId="0000002C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END CLASS </w:t>
      </w:r>
    </w:p>
    <w:p w:rsidR="00AB1AAD" w:rsidRDefault="00841072" w14:paraId="0000002D" w14:textId="7FAE061B">
      <w:pPr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lang w:val="en-US"/>
        </w:rPr>
        <w:t xml:space="preserve">FUNCTION display_internship: </w:t>
      </w:r>
    </w:p>
    <w:p w:rsidR="00262466" w:rsidRDefault="00262466" w14:paraId="7DC17D44" w14:textId="0B250694">
      <w:pPr>
        <w:rPr>
          <w:i/>
          <w:color w:val="D80E0E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proofErr w:type="gramStart"/>
      <w:r>
        <w:rPr>
          <w:i/>
          <w:color w:val="D80E0E"/>
          <w:sz w:val="28"/>
          <w:szCs w:val="28"/>
          <w:lang w:val="en-US"/>
        </w:rPr>
        <w:t>O(</w:t>
      </w:r>
      <w:proofErr w:type="gramEnd"/>
      <w:r w:rsidR="00D01509">
        <w:rPr>
          <w:i/>
          <w:color w:val="D80E0E"/>
          <w:sz w:val="28"/>
          <w:szCs w:val="28"/>
          <w:lang w:val="en-US"/>
        </w:rPr>
        <w:t>1</w:t>
      </w:r>
      <w:r>
        <w:rPr>
          <w:i/>
          <w:color w:val="D80E0E"/>
          <w:sz w:val="28"/>
          <w:szCs w:val="28"/>
          <w:lang w:val="en-US"/>
        </w:rPr>
        <w:t>)</w:t>
      </w:r>
      <w:r w:rsidR="00D01509">
        <w:rPr>
          <w:i/>
          <w:color w:val="D80E0E"/>
          <w:sz w:val="28"/>
          <w:szCs w:val="28"/>
          <w:lang w:val="en-US"/>
        </w:rPr>
        <w:t>, Space Complexity-O(</w:t>
      </w:r>
      <w:r w:rsidR="001A1D5F">
        <w:rPr>
          <w:i/>
          <w:color w:val="D80E0E"/>
          <w:sz w:val="28"/>
          <w:szCs w:val="28"/>
          <w:lang w:val="en-US"/>
        </w:rPr>
        <w:t>1</w:t>
      </w:r>
      <w:r w:rsidR="00512FAA">
        <w:rPr>
          <w:i/>
          <w:color w:val="D80E0E"/>
          <w:sz w:val="28"/>
          <w:szCs w:val="28"/>
          <w:lang w:val="en-US"/>
        </w:rPr>
        <w:t>)</w:t>
      </w:r>
      <w:r w:rsidR="00877446">
        <w:rPr>
          <w:i/>
          <w:color w:val="D80E0E"/>
          <w:sz w:val="28"/>
          <w:szCs w:val="28"/>
          <w:lang w:val="en-US"/>
        </w:rPr>
        <w:t>.</w:t>
      </w:r>
    </w:p>
    <w:p w:rsidR="00AB1AAD" w:rsidRDefault="00841072" w14:paraId="0000002E" w14:textId="77777777">
      <w:pPr>
        <w:ind w:firstLine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-Store the mapped value of Id in the internship pointer. </w:t>
      </w:r>
    </w:p>
    <w:p w:rsidR="00AB1AAD" w:rsidRDefault="00841072" w14:paraId="0000002F" w14:textId="77777777">
      <w:pPr>
        <w:ind w:firstLine="720"/>
        <w:rPr>
          <w:color w:val="0D0D0D"/>
          <w:sz w:val="28"/>
          <w:szCs w:val="28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-Print each of the members of mapped values . </w:t>
      </w:r>
    </w:p>
    <w:p w:rsidR="00AB1AAD" w:rsidRDefault="00AB1AAD" w14:paraId="00000030" w14:textId="77777777">
      <w:pPr>
        <w:rPr>
          <w:color w:val="0D0D0D"/>
          <w:sz w:val="28"/>
          <w:szCs w:val="28"/>
        </w:rPr>
      </w:pPr>
    </w:p>
    <w:p w:rsidR="00AB1AAD" w:rsidRDefault="00841072" w14:paraId="00000031" w14:textId="77777777">
      <w:pPr>
        <w:rPr>
          <w:b/>
          <w:color w:val="0D0D0D"/>
          <w:sz w:val="32"/>
          <w:szCs w:val="32"/>
          <w:lang w:val="en-US"/>
        </w:rPr>
      </w:pPr>
      <w:r w:rsidRPr="03F2E950">
        <w:rPr>
          <w:b/>
          <w:color w:val="0D0D0D" w:themeColor="text1" w:themeTint="F2"/>
          <w:sz w:val="32"/>
          <w:szCs w:val="32"/>
          <w:lang w:val="en-US"/>
        </w:rPr>
        <w:t xml:space="preserve">4. Placement.h: </w:t>
      </w:r>
    </w:p>
    <w:p w:rsidR="00AB1AAD" w:rsidRDefault="00841072" w14:paraId="00000032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Class placement</w:t>
      </w:r>
    </w:p>
    <w:p w:rsidR="00AB1AAD" w:rsidRDefault="00841072" w14:paraId="00000033" w14:textId="4425AB96">
      <w:pPr>
        <w:rPr>
          <w:color w:val="0D0D0D"/>
          <w:sz w:val="28"/>
          <w:szCs w:val="28"/>
          <w:lang w:val="en-US"/>
        </w:rPr>
      </w:pPr>
      <w:r w:rsidRPr="759255BB">
        <w:rPr>
          <w:color w:val="0D0D0D" w:themeColor="text1" w:themeTint="F2"/>
          <w:sz w:val="28"/>
          <w:szCs w:val="28"/>
          <w:lang w:val="en-US"/>
        </w:rPr>
        <w:t xml:space="preserve">Define avgpackage , highestpackage , rate_of_placement , appeared , placed. </w:t>
      </w:r>
    </w:p>
    <w:p w:rsidR="00AB1AAD" w:rsidRDefault="00841072" w14:paraId="00000034" w14:textId="407298F1">
      <w:pPr>
        <w:rPr>
          <w:color w:val="0D0D0D"/>
          <w:sz w:val="28"/>
          <w:szCs w:val="28"/>
          <w:lang w:val="en-US"/>
        </w:rPr>
      </w:pPr>
      <w:r w:rsidRPr="759255BB">
        <w:rPr>
          <w:color w:val="0D0D0D" w:themeColor="text1" w:themeTint="F2"/>
          <w:sz w:val="28"/>
          <w:szCs w:val="28"/>
          <w:lang w:val="en-US"/>
        </w:rPr>
        <w:t xml:space="preserve">Constructor for placement : </w:t>
      </w:r>
      <w:r>
        <w:br/>
      </w:r>
      <w:r>
        <w:tab/>
      </w:r>
      <w:r w:rsidRPr="759255BB">
        <w:rPr>
          <w:color w:val="0D0D0D" w:themeColor="text1" w:themeTint="F2"/>
          <w:sz w:val="28"/>
          <w:szCs w:val="28"/>
          <w:lang w:val="en-US"/>
        </w:rPr>
        <w:t xml:space="preserve">To store the variables defined above . </w:t>
      </w:r>
    </w:p>
    <w:p w:rsidR="00AB1AAD" w:rsidRDefault="00841072" w14:paraId="00000035" w14:textId="1013B5B5">
      <w:pPr>
        <w:rPr>
          <w:color w:val="0D0D0D"/>
          <w:sz w:val="28"/>
          <w:szCs w:val="28"/>
          <w:lang w:val="en-US"/>
        </w:rPr>
      </w:pPr>
      <w:r w:rsidRPr="759255BB">
        <w:rPr>
          <w:color w:val="0D0D0D" w:themeColor="text1" w:themeTint="F2"/>
          <w:sz w:val="28"/>
          <w:szCs w:val="28"/>
          <w:lang w:val="en-US"/>
        </w:rPr>
        <w:t xml:space="preserve">Getter for placement : </w:t>
      </w:r>
    </w:p>
    <w:p w:rsidR="00AB1AAD" w:rsidRDefault="00841072" w14:paraId="00000036" w14:textId="77777777">
      <w:pPr>
        <w:ind w:left="720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To get the values stored in class object. </w:t>
      </w:r>
    </w:p>
    <w:p w:rsidR="00AB1AAD" w:rsidRDefault="00841072" w14:paraId="00000037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Setter for placement: </w:t>
      </w:r>
      <w:r>
        <w:rPr>
          <w:color w:val="0D0D0D"/>
          <w:sz w:val="28"/>
          <w:szCs w:val="28"/>
        </w:rPr>
        <w:br/>
      </w:r>
      <w:r>
        <w:rPr>
          <w:color w:val="0D0D0D"/>
          <w:sz w:val="28"/>
          <w:szCs w:val="28"/>
        </w:rPr>
        <w:tab/>
      </w:r>
      <w:r>
        <w:rPr>
          <w:color w:val="0D0D0D"/>
          <w:sz w:val="28"/>
          <w:szCs w:val="28"/>
        </w:rPr>
        <w:t xml:space="preserve">To set the values stored in class object. </w:t>
      </w:r>
    </w:p>
    <w:p w:rsidR="00AB1AAD" w:rsidRDefault="00841072" w14:paraId="00000038" w14:textId="77777777">
      <w:pPr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END CLASS </w:t>
      </w:r>
    </w:p>
    <w:p w:rsidR="00AB1AAD" w:rsidRDefault="00841072" w14:paraId="00000039" w14:textId="269988AB">
      <w:pPr>
        <w:rPr>
          <w:i/>
          <w:color w:val="FF0000"/>
          <w:sz w:val="28"/>
          <w:szCs w:val="28"/>
          <w:lang w:val="en-US"/>
        </w:rPr>
      </w:pPr>
      <w:r w:rsidRPr="759255BB">
        <w:rPr>
          <w:i/>
          <w:color w:val="FF0000"/>
          <w:sz w:val="28"/>
          <w:szCs w:val="28"/>
          <w:lang w:val="en-US"/>
        </w:rPr>
        <w:t xml:space="preserve">FUNCTION </w:t>
      </w:r>
      <w:proofErr w:type="spellStart"/>
      <w:r w:rsidRPr="759255BB">
        <w:rPr>
          <w:i/>
          <w:color w:val="FF0000"/>
          <w:sz w:val="28"/>
          <w:szCs w:val="28"/>
          <w:lang w:val="en-US"/>
        </w:rPr>
        <w:t>max_package</w:t>
      </w:r>
      <w:proofErr w:type="spellEnd"/>
      <w:r w:rsidRPr="759255BB">
        <w:rPr>
          <w:i/>
          <w:color w:val="FF0000"/>
          <w:sz w:val="28"/>
          <w:szCs w:val="28"/>
          <w:lang w:val="en-US"/>
        </w:rPr>
        <w:t>:</w:t>
      </w:r>
    </w:p>
    <w:p w:rsidR="003433A9" w:rsidRDefault="003433A9" w14:paraId="0871A5DB" w14:textId="2FAFED08">
      <w:pPr>
        <w:rPr>
          <w:i/>
          <w:color w:val="FF0000"/>
          <w:sz w:val="28"/>
          <w:szCs w:val="28"/>
          <w:lang w:val="en-US"/>
        </w:rPr>
      </w:pPr>
      <w:r>
        <w:rPr>
          <w:i/>
          <w:color w:val="FF0000"/>
          <w:sz w:val="28"/>
          <w:szCs w:val="28"/>
          <w:lang w:val="en-US"/>
        </w:rPr>
        <w:t>Time Complexity-O(n), Space Complexity-</w:t>
      </w:r>
      <w:proofErr w:type="gramStart"/>
      <w:r>
        <w:rPr>
          <w:i/>
          <w:color w:val="FF0000"/>
          <w:sz w:val="28"/>
          <w:szCs w:val="28"/>
          <w:lang w:val="en-US"/>
        </w:rPr>
        <w:t>O(</w:t>
      </w:r>
      <w:proofErr w:type="gramEnd"/>
      <w:r w:rsidR="00877446">
        <w:rPr>
          <w:i/>
          <w:color w:val="FF0000"/>
          <w:sz w:val="28"/>
          <w:szCs w:val="28"/>
          <w:lang w:val="en-US"/>
        </w:rPr>
        <w:t>1</w:t>
      </w:r>
      <w:r>
        <w:rPr>
          <w:i/>
          <w:color w:val="FF0000"/>
          <w:sz w:val="28"/>
          <w:szCs w:val="28"/>
          <w:lang w:val="en-US"/>
        </w:rPr>
        <w:t>)</w:t>
      </w:r>
      <w:r w:rsidR="00877446">
        <w:rPr>
          <w:i/>
          <w:color w:val="FF0000"/>
          <w:sz w:val="28"/>
          <w:szCs w:val="28"/>
          <w:lang w:val="en-US"/>
        </w:rPr>
        <w:t>.</w:t>
      </w:r>
    </w:p>
    <w:p w:rsidR="00AB1AAD" w:rsidRDefault="00841072" w14:paraId="0000003A" w14:textId="04103376">
      <w:pPr>
        <w:rPr>
          <w:color w:val="0D0D0D"/>
          <w:sz w:val="28"/>
          <w:szCs w:val="28"/>
          <w:highlight w:val="white"/>
          <w:lang w:val="en-US"/>
        </w:rPr>
      </w:pPr>
      <w:r w:rsidRPr="759255BB">
        <w:rPr>
          <w:color w:val="0D0D0D" w:themeColor="text1" w:themeTint="F2"/>
          <w:sz w:val="28"/>
          <w:szCs w:val="28"/>
          <w:highlight w:val="white"/>
          <w:lang w:val="en-US"/>
        </w:rPr>
        <w:t>Procedure: FindHighestPackage(j)</w:t>
      </w:r>
    </w:p>
    <w:p w:rsidR="00AB1AAD" w:rsidRDefault="00841072" w14:paraId="0000003B" w14:textId="5D8F1BAD">
      <w:pPr>
        <w:rPr>
          <w:color w:val="0D0D0D"/>
          <w:sz w:val="28"/>
          <w:szCs w:val="28"/>
          <w:highlight w:val="white"/>
          <w:lang w:val="en-US"/>
        </w:rPr>
      </w:pPr>
      <w:r w:rsidRPr="759255BB">
        <w:rPr>
          <w:color w:val="0D0D0D" w:themeColor="text1" w:themeTint="F2"/>
          <w:sz w:val="28"/>
          <w:szCs w:val="28"/>
          <w:highlight w:val="white"/>
          <w:lang w:val="en-US"/>
        </w:rPr>
        <w:t>Input: j(map&lt;string, JobOffer*&gt;) -map containing JobOffer.</w:t>
      </w:r>
    </w:p>
    <w:p w:rsidR="00AB1AAD" w:rsidRDefault="00841072" w14:paraId="0000003C" w14:textId="77777777">
      <w:pPr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1.Start</w:t>
      </w:r>
    </w:p>
    <w:p w:rsidR="00AB1AAD" w:rsidRDefault="00841072" w14:paraId="0000003D" w14:textId="77777777">
      <w:pPr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2.Set 'max' to 0.</w:t>
      </w:r>
    </w:p>
    <w:p w:rsidR="00AB1AAD" w:rsidRDefault="00841072" w14:paraId="0000003E" w14:textId="77777777">
      <w:pPr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>3.For each element 'i' in 'j':</w:t>
      </w:r>
    </w:p>
    <w:p w:rsidR="00AB1AAD" w:rsidRDefault="00841072" w14:paraId="0000003F" w14:textId="77777777">
      <w:pPr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 xml:space="preserve"> If 'i-&gt;second-&gt;getpackage()' is greater than 'max':</w:t>
      </w:r>
    </w:p>
    <w:p w:rsidR="00AB1AAD" w:rsidRDefault="00841072" w14:paraId="00000040" w14:textId="77777777">
      <w:pPr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 xml:space="preserve"> i. Set 'max' to 'i-&gt;second-&gt;getpackage()'.</w:t>
      </w:r>
    </w:p>
    <w:p w:rsidR="00AB1AAD" w:rsidRDefault="00841072" w14:paraId="00000041" w14:textId="77777777">
      <w:pPr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4.Print max.</w:t>
      </w:r>
    </w:p>
    <w:p w:rsidR="00AB1AAD" w:rsidRDefault="00841072" w14:paraId="00000042" w14:textId="77777777">
      <w:pPr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5.End </w:t>
      </w:r>
    </w:p>
    <w:p w:rsidR="00AB1AAD" w:rsidRDefault="00841072" w14:paraId="00000043" w14:textId="50BF8E1E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highlight w:val="white"/>
          <w:lang w:val="en-US"/>
        </w:rPr>
        <w:t>mean_package</w:t>
      </w:r>
      <w:proofErr w:type="spellEnd"/>
      <w:r w:rsidRPr="03F2E950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575A3F" w:rsidRDefault="00575A3F" w14:paraId="47527F60" w14:textId="243FA40E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</w:t>
      </w:r>
      <w:r w:rsidR="002E2A38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AA732D">
        <w:rPr>
          <w:i/>
          <w:color w:val="D80E0E"/>
          <w:sz w:val="28"/>
          <w:szCs w:val="28"/>
          <w:highlight w:val="white"/>
          <w:lang w:val="en-US"/>
        </w:rPr>
        <w:t>, Space Complexity-</w:t>
      </w:r>
      <w:proofErr w:type="gramStart"/>
      <w:r w:rsidR="00AA732D">
        <w:rPr>
          <w:i/>
          <w:color w:val="D80E0E"/>
          <w:sz w:val="28"/>
          <w:szCs w:val="28"/>
          <w:highlight w:val="white"/>
          <w:lang w:val="en-US"/>
        </w:rPr>
        <w:t>O(</w:t>
      </w:r>
      <w:proofErr w:type="gramEnd"/>
      <w:r w:rsidR="00AA732D">
        <w:rPr>
          <w:i/>
          <w:color w:val="D80E0E"/>
          <w:sz w:val="28"/>
          <w:szCs w:val="28"/>
          <w:highlight w:val="white"/>
          <w:lang w:val="en-US"/>
        </w:rPr>
        <w:t>1).</w:t>
      </w:r>
    </w:p>
    <w:p w:rsidR="642295F8" w:rsidP="642295F8" w:rsidRDefault="053132D8" w14:paraId="5E0788C0" w14:textId="1AB30C80">
      <w:pPr>
        <w:rPr>
          <w:highlight w:val="white"/>
          <w:lang w:val="en-US"/>
        </w:rPr>
      </w:pPr>
      <w:r w:rsidRPr="053132D8">
        <w:rPr>
          <w:highlight w:val="white"/>
          <w:lang w:val="en-US"/>
        </w:rPr>
        <w:t xml:space="preserve">N as the iteration is over </w:t>
      </w:r>
      <w:r w:rsidRPr="1F6C7A9A" w:rsidR="1F6C7A9A">
        <w:rPr>
          <w:highlight w:val="white"/>
          <w:lang w:val="en-US"/>
        </w:rPr>
        <w:t>whole</w:t>
      </w:r>
      <w:r w:rsidRPr="77E1EA4E" w:rsidR="77E1EA4E">
        <w:rPr>
          <w:highlight w:val="white"/>
          <w:lang w:val="en-US"/>
        </w:rPr>
        <w:t xml:space="preserve"> </w:t>
      </w:r>
      <w:r w:rsidRPr="42CE6AB2" w:rsidR="42CE6AB2">
        <w:rPr>
          <w:highlight w:val="white"/>
          <w:lang w:val="en-US"/>
        </w:rPr>
        <w:t>job offer file csv</w:t>
      </w:r>
    </w:p>
    <w:p w:rsidR="00AB1AAD" w:rsidRDefault="642295F8" w14:paraId="00000044" w14:textId="00BE7371">
      <w:pPr>
        <w:spacing w:line="360" w:lineRule="auto"/>
        <w:rPr>
          <w:sz w:val="28"/>
          <w:szCs w:val="28"/>
          <w:highlight w:val="white"/>
          <w:lang w:val="en-US"/>
        </w:rPr>
      </w:pPr>
      <w:r w:rsidRPr="642295F8">
        <w:rPr>
          <w:sz w:val="28"/>
          <w:szCs w:val="28"/>
          <w:highlight w:val="white"/>
          <w:lang w:val="en-US"/>
        </w:rPr>
        <w:t>For</w:t>
      </w:r>
      <w:r w:rsidRPr="03F2E950" w:rsidR="00841072">
        <w:rPr>
          <w:sz w:val="28"/>
          <w:szCs w:val="28"/>
          <w:highlight w:val="white"/>
          <w:lang w:val="en-US"/>
        </w:rPr>
        <w:t xml:space="preserve"> Loop: </w:t>
      </w:r>
      <w:proofErr w:type="spellStart"/>
      <w:r w:rsidRPr="03F2E950" w:rsidR="00841072">
        <w:rPr>
          <w:sz w:val="28"/>
          <w:szCs w:val="28"/>
          <w:highlight w:val="white"/>
          <w:lang w:val="en-US"/>
        </w:rPr>
        <w:t>CalculateMeanPackage</w:t>
      </w:r>
      <w:proofErr w:type="spellEnd"/>
      <w:r w:rsidRPr="03F2E950" w:rsidR="00841072">
        <w:rPr>
          <w:sz w:val="28"/>
          <w:szCs w:val="28"/>
          <w:highlight w:val="white"/>
          <w:lang w:val="en-US"/>
        </w:rPr>
        <w:t>(j)</w:t>
      </w:r>
    </w:p>
    <w:p w:rsidR="00AB1AAD" w:rsidRDefault="00841072" w14:paraId="0000004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Input:- j (map&lt;string, JobOffer*&gt;) - a map containing JobOffer </w:t>
      </w:r>
    </w:p>
    <w:p w:rsidR="00AB1AAD" w:rsidRDefault="00841072" w14:paraId="0000004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1.Start </w:t>
      </w:r>
    </w:p>
    <w:p w:rsidR="00AB1AAD" w:rsidRDefault="00841072" w14:paraId="00000047" w14:textId="6A783A5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2.Set ‘sum’  and ‘count’ to 0.4. </w:t>
      </w:r>
    </w:p>
    <w:p w:rsidR="00AB1AAD" w:rsidRDefault="00841072" w14:paraId="00000048" w14:textId="435DB960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3.For each element ‘i’ in ‘j’:</w:t>
      </w:r>
    </w:p>
    <w:p w:rsidR="00AB1AAD" w:rsidRDefault="00841072" w14:paraId="00000049" w14:textId="0AF4ED33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a. Add ‘i-&gt;second-&gt;getpackage()’ to ‘sum’.</w:t>
      </w:r>
    </w:p>
    <w:p w:rsidR="00AB1AAD" w:rsidRDefault="00841072" w14:paraId="0000004A" w14:textId="69CA58E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b. Increment 'count' by 1.</w:t>
      </w:r>
    </w:p>
    <w:p w:rsidR="00AB1AAD" w:rsidRDefault="00841072" w14:paraId="0000004B" w14:textId="5A14CBA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4.Calculate the mean by dividing 'sum' by 'count' and store it in 'mean'.</w:t>
      </w:r>
    </w:p>
    <w:p w:rsidR="00AB1AAD" w:rsidRDefault="00841072" w14:paraId="0000004C" w14:textId="62F420F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5.Print the value of the mean.</w:t>
      </w:r>
    </w:p>
    <w:p w:rsidR="00AB1AAD" w:rsidRDefault="00841072" w14:paraId="0000004D" w14:textId="642D9638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6.End </w:t>
      </w:r>
    </w:p>
    <w:p w:rsidR="00AA732D" w:rsidRDefault="00841072" w14:paraId="71A7F108" w14:textId="7194790A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median_package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P="74733375" w:rsidRDefault="00AA732D" w14:paraId="59B6CAEC" w14:textId="19478548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</w:t>
      </w:r>
      <w:r w:rsidR="001F7EF7">
        <w:rPr>
          <w:i/>
          <w:color w:val="D80E0E"/>
          <w:sz w:val="28"/>
          <w:szCs w:val="28"/>
          <w:lang w:val="en-US"/>
        </w:rPr>
        <w:t>n</w:t>
      </w:r>
      <w:r>
        <w:rPr>
          <w:i/>
          <w:color w:val="D80E0E"/>
          <w:sz w:val="28"/>
          <w:szCs w:val="28"/>
          <w:lang w:val="en-US"/>
        </w:rPr>
        <w:t>)</w:t>
      </w:r>
      <w:r w:rsidR="005A07A7">
        <w:rPr>
          <w:i/>
          <w:color w:val="D80E0E"/>
          <w:sz w:val="28"/>
          <w:szCs w:val="28"/>
          <w:lang w:val="en-US"/>
        </w:rPr>
        <w:t xml:space="preserve"> + O(</w:t>
      </w:r>
      <w:proofErr w:type="spellStart"/>
      <w:r w:rsidR="005A07A7">
        <w:rPr>
          <w:i/>
          <w:color w:val="D80E0E"/>
          <w:sz w:val="28"/>
          <w:szCs w:val="28"/>
          <w:lang w:val="en-US"/>
        </w:rPr>
        <w:t>nlogn</w:t>
      </w:r>
      <w:proofErr w:type="spellEnd"/>
      <w:r w:rsidR="005A07A7">
        <w:rPr>
          <w:i/>
          <w:color w:val="D80E0E"/>
          <w:sz w:val="28"/>
          <w:szCs w:val="28"/>
          <w:lang w:val="en-US"/>
        </w:rPr>
        <w:t>)=O(n), Space Complexity-O(</w:t>
      </w:r>
      <w:r w:rsidR="006D7C92">
        <w:rPr>
          <w:i/>
          <w:color w:val="D80E0E"/>
          <w:sz w:val="28"/>
          <w:szCs w:val="28"/>
          <w:lang w:val="en-US"/>
        </w:rPr>
        <w:t>n</w:t>
      </w:r>
      <w:r w:rsidR="005A07A7">
        <w:rPr>
          <w:i/>
          <w:color w:val="D80E0E"/>
          <w:sz w:val="28"/>
          <w:szCs w:val="28"/>
          <w:lang w:val="en-US"/>
        </w:rPr>
        <w:t>)</w:t>
      </w:r>
      <w:r w:rsidR="006D7C92">
        <w:rPr>
          <w:i/>
          <w:color w:val="D80E0E"/>
          <w:sz w:val="28"/>
          <w:szCs w:val="28"/>
          <w:lang w:val="en-US"/>
        </w:rPr>
        <w:t>.</w:t>
      </w:r>
    </w:p>
    <w:p w:rsidR="00AB1AAD" w:rsidRDefault="6BA3ECD0" w14:paraId="0000004E" w14:textId="5CEA8242">
      <w:pPr>
        <w:spacing w:line="360" w:lineRule="auto"/>
        <w:rPr>
          <w:sz w:val="28"/>
          <w:szCs w:val="28"/>
          <w:highlight w:val="white"/>
          <w:lang w:val="en-US"/>
        </w:rPr>
      </w:pPr>
      <w:r>
        <w:t>Here O</w:t>
      </w:r>
      <w:r w:rsidR="0F9DAB9F">
        <w:t>(n) is for iteration and O(</w:t>
      </w:r>
      <w:proofErr w:type="spellStart"/>
      <w:r w:rsidR="0F9DAB9F">
        <w:t>nlogn</w:t>
      </w:r>
      <w:proofErr w:type="spellEnd"/>
      <w:r w:rsidR="0F9DAB9F">
        <w:t xml:space="preserve">) for sort </w:t>
      </w:r>
      <w:r w:rsidR="0DCAC527">
        <w:t>function</w:t>
      </w:r>
      <w:r w:rsidR="00841072">
        <w:br/>
      </w:r>
      <w:r w:rsidRPr="30E1655C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30E1655C" w:rsidR="00841072">
        <w:rPr>
          <w:sz w:val="28"/>
          <w:szCs w:val="28"/>
          <w:highlight w:val="white"/>
          <w:lang w:val="en-US"/>
        </w:rPr>
        <w:t>CalculateMedianPackage</w:t>
      </w:r>
      <w:proofErr w:type="spellEnd"/>
      <w:r w:rsidRPr="30E1655C" w:rsidR="00841072">
        <w:rPr>
          <w:sz w:val="28"/>
          <w:szCs w:val="28"/>
          <w:highlight w:val="white"/>
          <w:lang w:val="en-US"/>
        </w:rPr>
        <w:t>(j)</w:t>
      </w:r>
    </w:p>
    <w:p w:rsidR="00AB1AAD" w:rsidRDefault="00841072" w14:paraId="0000004F" w14:textId="1872B22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Input:- j (map&lt;string, JobOffer*&gt;) - a map containing JobOffer </w:t>
      </w:r>
    </w:p>
    <w:p w:rsidR="00AB1AAD" w:rsidRDefault="00841072" w14:paraId="0000005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1.Start </w:t>
      </w:r>
    </w:p>
    <w:p w:rsidR="00AB1AAD" w:rsidRDefault="00841072" w14:paraId="0000005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2.Create an empty vector ‘v’ to store values.</w:t>
      </w:r>
    </w:p>
    <w:p w:rsidR="00AB1AAD" w:rsidRDefault="00841072" w14:paraId="0000005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3.For each element ‘i’ in ‘j’:</w:t>
      </w:r>
    </w:p>
    <w:p w:rsidR="00AB1AAD" w:rsidRDefault="00841072" w14:paraId="0000005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Append ‘i-&gt;second-&gt;getpackage()’ to the vector ‘v’.</w:t>
      </w:r>
    </w:p>
    <w:p w:rsidR="00AB1AAD" w:rsidRDefault="00841072" w14:paraId="0000005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4.Sort the vector v in ascending order.</w:t>
      </w:r>
    </w:p>
    <w:p w:rsidR="00AB1AAD" w:rsidRDefault="00841072" w14:paraId="0000005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5.Calculate the length l of the vector v</w:t>
      </w:r>
    </w:p>
    <w:p w:rsidR="00AB1AAD" w:rsidRDefault="00841072" w14:paraId="0000005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If ‘l’ is even:</w:t>
      </w:r>
    </w:p>
    <w:p w:rsidR="00AB1AAD" w:rsidRDefault="00841072" w14:paraId="0000005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Calculate median ‘d’ as average of two middle elements: </w:t>
      </w:r>
    </w:p>
    <w:p w:rsidR="00AB1AAD" w:rsidRDefault="00841072" w14:paraId="00000058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i. ‘v[(l/2)-1]’ and ‘v[(l/2) + 1 - 1]’.</w:t>
      </w:r>
    </w:p>
    <w:p w:rsidR="00AB1AAD" w:rsidRDefault="00841072" w14:paraId="0000005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Else, if ‘l’is odd:</w:t>
      </w:r>
    </w:p>
    <w:p w:rsidR="00AB1AAD" w:rsidRDefault="00841072" w14:paraId="0000005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Calculate median ‘d’ as middle element: v[((l+1)/2)-1]’.</w:t>
      </w:r>
    </w:p>
    <w:p w:rsidR="00AB1AAD" w:rsidRDefault="00841072" w14:paraId="0000005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6.Print Median.</w:t>
      </w:r>
    </w:p>
    <w:p w:rsidR="00AB1AAD" w:rsidRDefault="00841072" w14:paraId="0000005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7.End. </w:t>
      </w:r>
    </w:p>
    <w:p w:rsidR="00AB1AAD" w:rsidRDefault="00AB1AAD" w14:paraId="0000005D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841072" w14:paraId="0000005E" w14:textId="77777777">
      <w:pPr>
        <w:spacing w:line="360" w:lineRule="auto"/>
        <w:rPr>
          <w:b/>
          <w:sz w:val="32"/>
          <w:szCs w:val="32"/>
          <w:highlight w:val="white"/>
          <w:lang w:val="en-US"/>
        </w:rPr>
      </w:pPr>
      <w:r w:rsidRPr="03F2E950">
        <w:rPr>
          <w:b/>
          <w:sz w:val="32"/>
          <w:szCs w:val="32"/>
          <w:highlight w:val="white"/>
          <w:lang w:val="en-US"/>
        </w:rPr>
        <w:t xml:space="preserve">5. Schedule.h: </w:t>
      </w:r>
    </w:p>
    <w:p w:rsidR="00AB1AAD" w:rsidRDefault="00841072" w14:paraId="0000005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Public:</w:t>
      </w:r>
      <w:r>
        <w:br/>
      </w:r>
      <w:r w:rsidRPr="03F2E950">
        <w:rPr>
          <w:sz w:val="28"/>
          <w:szCs w:val="28"/>
          <w:highlight w:val="white"/>
          <w:lang w:val="en-US"/>
        </w:rPr>
        <w:t>Define variables id , stdname , cmpname , s_time,e_time , date , location.</w:t>
      </w:r>
    </w:p>
    <w:p w:rsidR="00AB1AAD" w:rsidRDefault="00841072" w14:paraId="0000006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Constructor for Schedule: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To store the values defined above. </w:t>
      </w:r>
    </w:p>
    <w:p w:rsidR="00AB1AAD" w:rsidRDefault="00841072" w14:paraId="0000006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Getter for Schedule: </w:t>
      </w:r>
    </w:p>
    <w:p w:rsidR="00AB1AAD" w:rsidRDefault="00841072" w14:paraId="00000062" w14:textId="77777777">
      <w:pPr>
        <w:spacing w:line="360" w:lineRule="auto"/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To get the values stored in class object. </w:t>
      </w:r>
    </w:p>
    <w:p w:rsidR="00AB1AAD" w:rsidRDefault="00841072" w14:paraId="0000006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Setter for Schedule: </w:t>
      </w:r>
    </w:p>
    <w:p w:rsidR="00AB1AAD" w:rsidRDefault="00841072" w14:paraId="00000064" w14:textId="77777777">
      <w:pPr>
        <w:spacing w:line="360" w:lineRule="auto"/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To set the values stored in class object. </w:t>
      </w:r>
    </w:p>
    <w:p w:rsidR="00AB1AAD" w:rsidRDefault="00841072" w14:paraId="0000006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END CLASS </w:t>
      </w:r>
    </w:p>
    <w:p w:rsidR="00E61407" w:rsidRDefault="00841072" w14:paraId="3AE036F9" w14:textId="77777777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highlight w:val="white"/>
          <w:lang w:val="en-US"/>
        </w:rPr>
        <w:t>display_schedule</w:t>
      </w:r>
      <w:proofErr w:type="spellEnd"/>
      <w:r w:rsidRPr="03F2E950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P="756FAD3C" w:rsidRDefault="00E61407" w14:paraId="5065A0C2" w14:textId="3B9FB1B8">
      <w:pPr>
        <w:spacing w:line="360" w:lineRule="auto"/>
        <w:rPr>
          <w:color w:val="0D0D0D" w:themeColor="text1" w:themeTint="F2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</w:t>
      </w:r>
      <w:proofErr w:type="gramStart"/>
      <w:r>
        <w:rPr>
          <w:i/>
          <w:color w:val="D80E0E"/>
          <w:sz w:val="28"/>
          <w:szCs w:val="28"/>
          <w:highlight w:val="white"/>
          <w:lang w:val="en-US"/>
        </w:rPr>
        <w:t>O(</w:t>
      </w:r>
      <w:proofErr w:type="gramEnd"/>
      <w:r>
        <w:rPr>
          <w:i/>
          <w:color w:val="D80E0E"/>
          <w:sz w:val="28"/>
          <w:szCs w:val="28"/>
          <w:highlight w:val="white"/>
          <w:lang w:val="en-US"/>
        </w:rPr>
        <w:t>1), Space Complexity-O(</w:t>
      </w:r>
      <w:r w:rsidR="003D2E31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3D2E31">
        <w:rPr>
          <w:i/>
          <w:color w:val="D80E0E"/>
          <w:sz w:val="28"/>
          <w:szCs w:val="28"/>
          <w:highlight w:val="white"/>
          <w:lang w:val="en-US"/>
        </w:rPr>
        <w:t>.</w:t>
      </w:r>
      <w:r w:rsidRPr="03F2E950" w:rsidR="00841072">
        <w:rPr>
          <w:i/>
          <w:color w:val="D80E0E"/>
          <w:sz w:val="28"/>
          <w:szCs w:val="28"/>
          <w:highlight w:val="white"/>
          <w:lang w:val="en-US"/>
        </w:rPr>
        <w:t xml:space="preserve"> </w:t>
      </w:r>
    </w:p>
    <w:p w:rsidR="00AB1AAD" w:rsidRDefault="0244E1F9" w14:paraId="00000066" w14:textId="318FC7C4">
      <w:pPr>
        <w:spacing w:line="360" w:lineRule="auto"/>
        <w:rPr>
          <w:color w:val="0D0D0D"/>
          <w:sz w:val="28"/>
          <w:szCs w:val="28"/>
          <w:lang w:val="en-US"/>
        </w:rPr>
      </w:pPr>
      <w:r>
        <w:t xml:space="preserve">N </w:t>
      </w:r>
      <w:r w:rsidR="5EF2CBF1">
        <w:t xml:space="preserve">stands </w:t>
      </w:r>
      <w:r w:rsidR="3FAD946D">
        <w:t xml:space="preserve">for </w:t>
      </w:r>
      <w:r w:rsidR="2300A711">
        <w:t xml:space="preserve">the </w:t>
      </w:r>
      <w:r w:rsidR="2C1DCE4A">
        <w:t>map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         </w:t>
      </w:r>
      <w:r w:rsidRPr="03F2E950" w:rsidR="00841072">
        <w:rPr>
          <w:color w:val="0D0D0D" w:themeColor="text1" w:themeTint="F2"/>
          <w:sz w:val="28"/>
          <w:szCs w:val="28"/>
          <w:lang w:val="en-US"/>
        </w:rPr>
        <w:t xml:space="preserve">-Store the mapped value of Id in the pointer of schedule class. </w:t>
      </w:r>
    </w:p>
    <w:p w:rsidR="00AB1AAD" w:rsidRDefault="00841072" w14:paraId="00000067" w14:textId="77777777">
      <w:pPr>
        <w:ind w:firstLine="720"/>
        <w:rPr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lang w:val="en-US"/>
        </w:rPr>
        <w:t xml:space="preserve">-Print each of the members of mapped values . </w:t>
      </w:r>
    </w:p>
    <w:p w:rsidR="00AB1AAD" w:rsidRDefault="00AB1AAD" w14:paraId="00000068" w14:textId="77777777">
      <w:pPr>
        <w:spacing w:line="360" w:lineRule="auto"/>
        <w:rPr>
          <w:color w:val="0D0D0D"/>
          <w:sz w:val="28"/>
          <w:szCs w:val="28"/>
          <w:highlight w:val="white"/>
        </w:rPr>
      </w:pPr>
    </w:p>
    <w:p w:rsidR="00AB1AAD" w:rsidRDefault="00841072" w14:paraId="00000069" w14:textId="77777777">
      <w:pPr>
        <w:spacing w:line="360" w:lineRule="auto"/>
        <w:rPr>
          <w:b/>
          <w:color w:val="0D0D0D"/>
          <w:sz w:val="32"/>
          <w:szCs w:val="32"/>
          <w:highlight w:val="white"/>
          <w:lang w:val="en-US"/>
        </w:rPr>
      </w:pPr>
      <w:r w:rsidRPr="03F2E950">
        <w:rPr>
          <w:b/>
          <w:color w:val="0D0D0D" w:themeColor="text1" w:themeTint="F2"/>
          <w:sz w:val="32"/>
          <w:szCs w:val="32"/>
          <w:highlight w:val="white"/>
          <w:lang w:val="en-US"/>
        </w:rPr>
        <w:t>6. Student.h:</w:t>
      </w:r>
    </w:p>
    <w:p w:rsidR="00AB1AAD" w:rsidRDefault="00841072" w14:paraId="0000006A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Class Student</w:t>
      </w:r>
    </w:p>
    <w:p w:rsidR="00AB1AAD" w:rsidRDefault="00841072" w14:paraId="0000006B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Public: </w:t>
      </w:r>
    </w:p>
    <w:p w:rsidR="00AB1AAD" w:rsidRDefault="00841072" w14:paraId="0000006C" w14:textId="77777777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 xml:space="preserve">Define id , name,yearOfPlacement , program , cgpa , email , phone as variables. </w:t>
      </w:r>
    </w:p>
    <w:p w:rsidR="00AB1AAD" w:rsidRDefault="00841072" w14:paraId="0000006D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Constructor for Student: </w:t>
      </w:r>
    </w:p>
    <w:p w:rsidR="00AB1AAD" w:rsidRDefault="00841072" w14:paraId="0000006E" w14:textId="77777777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 xml:space="preserve">To store the values defined in public . </w:t>
      </w:r>
    </w:p>
    <w:p w:rsidR="00AB1AAD" w:rsidRDefault="00841072" w14:paraId="0000006F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Getter for Student: 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 xml:space="preserve">To get the values stored in class object. </w:t>
      </w:r>
    </w:p>
    <w:p w:rsidR="00AB1AAD" w:rsidRDefault="00841072" w14:paraId="00000070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Setter for Student: 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 xml:space="preserve">To set the values stored in class object. </w:t>
      </w:r>
    </w:p>
    <w:p w:rsidR="00AB1AAD" w:rsidRDefault="00841072" w14:paraId="00000071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END CLASS</w:t>
      </w:r>
    </w:p>
    <w:p w:rsidR="00A93121" w:rsidRDefault="00841072" w14:paraId="2B872A00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display_particularstudent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A93121" w14:paraId="00000072" w14:textId="6A55D00D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proofErr w:type="gramStart"/>
      <w:r>
        <w:rPr>
          <w:i/>
          <w:color w:val="D80E0E"/>
          <w:sz w:val="28"/>
          <w:szCs w:val="28"/>
          <w:lang w:val="en-US"/>
        </w:rPr>
        <w:t>O(</w:t>
      </w:r>
      <w:proofErr w:type="gramEnd"/>
      <w:r w:rsidR="00090CA8">
        <w:rPr>
          <w:i/>
          <w:color w:val="D80E0E"/>
          <w:sz w:val="28"/>
          <w:szCs w:val="28"/>
          <w:lang w:val="en-US"/>
        </w:rPr>
        <w:t>1</w:t>
      </w:r>
      <w:r>
        <w:rPr>
          <w:i/>
          <w:color w:val="D80E0E"/>
          <w:sz w:val="28"/>
          <w:szCs w:val="28"/>
          <w:lang w:val="en-US"/>
        </w:rPr>
        <w:t>)</w:t>
      </w:r>
      <w:r w:rsidR="00090CA8">
        <w:rPr>
          <w:i/>
          <w:color w:val="D80E0E"/>
          <w:sz w:val="28"/>
          <w:szCs w:val="28"/>
          <w:lang w:val="en-US"/>
        </w:rPr>
        <w:t>, Space Complexity-O(n).</w:t>
      </w:r>
      <w:r w:rsidR="00841072">
        <w:br/>
      </w:r>
      <w:r w:rsidR="00841072">
        <w:tab/>
      </w:r>
      <w:r w:rsidRPr="759255BB" w:rsidR="00841072">
        <w:rPr>
          <w:color w:val="0D0D0D" w:themeColor="text1" w:themeTint="F2"/>
          <w:sz w:val="28"/>
          <w:szCs w:val="28"/>
          <w:highlight w:val="white"/>
          <w:lang w:val="en-US"/>
        </w:rPr>
        <w:t>-Store the mapped value of Id in the pointer of student class.</w:t>
      </w:r>
    </w:p>
    <w:p w:rsidR="00AB1AAD" w:rsidRDefault="00841072" w14:paraId="00000073" w14:textId="77777777">
      <w:pPr>
        <w:spacing w:line="360" w:lineRule="auto"/>
        <w:ind w:firstLine="720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-Print each of the members of mapped values.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 xml:space="preserve"> </w:t>
      </w:r>
    </w:p>
    <w:p w:rsidR="00AB1AAD" w:rsidRDefault="00841072" w14:paraId="00000074" w14:textId="7C2F99EC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 w:rsidRPr="759255BB">
        <w:rPr>
          <w:b/>
          <w:color w:val="0D0D0D" w:themeColor="text1" w:themeTint="F2"/>
          <w:sz w:val="32"/>
          <w:szCs w:val="32"/>
          <w:highlight w:val="white"/>
          <w:lang w:val="en-US"/>
        </w:rPr>
        <w:t xml:space="preserve">7. Past_Details.h: </w:t>
      </w:r>
      <w:r>
        <w:br/>
      </w:r>
      <w:r w:rsidRPr="759255BB">
        <w:rPr>
          <w:color w:val="0D0D0D" w:themeColor="text1" w:themeTint="F2"/>
          <w:sz w:val="28"/>
          <w:szCs w:val="28"/>
          <w:highlight w:val="white"/>
          <w:lang w:val="en-US"/>
        </w:rPr>
        <w:t>Class Alumni</w:t>
      </w:r>
    </w:p>
    <w:p w:rsidR="00AB1AAD" w:rsidRDefault="00841072" w14:paraId="00000075" w14:textId="44D63B6A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 w:rsidRPr="759255BB">
        <w:rPr>
          <w:color w:val="0D0D0D" w:themeColor="text1" w:themeTint="F2"/>
          <w:sz w:val="28"/>
          <w:szCs w:val="28"/>
          <w:highlight w:val="white"/>
          <w:lang w:val="en-US"/>
        </w:rPr>
        <w:t xml:space="preserve">Public: </w:t>
      </w:r>
      <w:r>
        <w:br/>
      </w:r>
      <w:r w:rsidRPr="759255BB">
        <w:rPr>
          <w:color w:val="0D0D0D" w:themeColor="text1" w:themeTint="F2"/>
          <w:sz w:val="28"/>
          <w:szCs w:val="28"/>
          <w:highlight w:val="white"/>
          <w:lang w:val="en-US"/>
        </w:rPr>
        <w:t xml:space="preserve">Define id , name , phone , cmpname , branch, yearOfPlacement,salary variables. </w:t>
      </w:r>
    </w:p>
    <w:p w:rsidR="00AB1AAD" w:rsidRDefault="00841072" w14:paraId="00000076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Constructor for Alumni: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ab/>
      </w:r>
      <w:r>
        <w:rPr>
          <w:color w:val="0D0D0D"/>
          <w:sz w:val="28"/>
          <w:szCs w:val="28"/>
          <w:highlight w:val="white"/>
        </w:rPr>
        <w:t xml:space="preserve">To store the values of the variables defined in public. </w:t>
      </w:r>
    </w:p>
    <w:p w:rsidR="00AB1AAD" w:rsidRDefault="00841072" w14:paraId="00000077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Getter for Alumni: 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ab/>
      </w:r>
      <w:r>
        <w:rPr>
          <w:color w:val="0D0D0D"/>
          <w:sz w:val="28"/>
          <w:szCs w:val="28"/>
          <w:highlight w:val="white"/>
        </w:rPr>
        <w:t xml:space="preserve">To get the values stored in class object. </w:t>
      </w:r>
    </w:p>
    <w:p w:rsidR="00AB1AAD" w:rsidRDefault="00841072" w14:paraId="00000078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Setter for Alumni: </w:t>
      </w:r>
      <w:r>
        <w:rPr>
          <w:color w:val="0D0D0D"/>
          <w:sz w:val="28"/>
          <w:szCs w:val="28"/>
          <w:highlight w:val="white"/>
        </w:rPr>
        <w:br/>
      </w:r>
      <w:r>
        <w:rPr>
          <w:color w:val="0D0D0D"/>
          <w:sz w:val="28"/>
          <w:szCs w:val="28"/>
          <w:highlight w:val="white"/>
        </w:rPr>
        <w:tab/>
      </w:r>
      <w:r>
        <w:rPr>
          <w:color w:val="0D0D0D"/>
          <w:sz w:val="28"/>
          <w:szCs w:val="28"/>
          <w:highlight w:val="white"/>
        </w:rPr>
        <w:t xml:space="preserve">To set the values stored in class object. </w:t>
      </w:r>
    </w:p>
    <w:p w:rsidR="00AB1AAD" w:rsidRDefault="00841072" w14:paraId="00000079" w14:textId="77777777">
      <w:pPr>
        <w:spacing w:line="360" w:lineRule="auto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END CLASS </w:t>
      </w:r>
    </w:p>
    <w:p w:rsidR="00E11498" w:rsidRDefault="00841072" w14:paraId="2D554A86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display_past_details: </w:t>
      </w:r>
    </w:p>
    <w:p w:rsidR="00AB1AAD" w:rsidP="6F3C7902" w:rsidRDefault="00E11498" w14:paraId="70EC05AE" w14:textId="28E052DA">
      <w:pPr>
        <w:spacing w:line="360" w:lineRule="auto"/>
        <w:rPr>
          <w:color w:val="0D0D0D" w:themeColor="text1" w:themeTint="F2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</w:t>
      </w:r>
      <w:r w:rsidR="002F7C00">
        <w:rPr>
          <w:i/>
          <w:color w:val="D80E0E"/>
          <w:sz w:val="28"/>
          <w:szCs w:val="28"/>
          <w:lang w:val="en-US"/>
        </w:rPr>
        <w:t>n</w:t>
      </w:r>
      <w:r>
        <w:rPr>
          <w:i/>
          <w:color w:val="D80E0E"/>
          <w:sz w:val="28"/>
          <w:szCs w:val="28"/>
          <w:lang w:val="en-US"/>
        </w:rPr>
        <w:t>)</w:t>
      </w:r>
      <w:r w:rsidR="002F7C00">
        <w:rPr>
          <w:i/>
          <w:color w:val="D80E0E"/>
          <w:sz w:val="28"/>
          <w:szCs w:val="28"/>
          <w:lang w:val="en-US"/>
        </w:rPr>
        <w:t>, Space Complexity-O(</w:t>
      </w:r>
      <w:proofErr w:type="spellStart"/>
      <w:r w:rsidR="00C70FF7">
        <w:rPr>
          <w:i/>
          <w:color w:val="D80E0E"/>
          <w:sz w:val="28"/>
          <w:szCs w:val="28"/>
          <w:lang w:val="en-US"/>
        </w:rPr>
        <w:t>mn</w:t>
      </w:r>
      <w:proofErr w:type="spellEnd"/>
      <w:r w:rsidR="002F7C00">
        <w:rPr>
          <w:i/>
          <w:color w:val="D80E0E"/>
          <w:sz w:val="28"/>
          <w:szCs w:val="28"/>
          <w:lang w:val="en-US"/>
        </w:rPr>
        <w:t>)</w:t>
      </w:r>
      <w:r w:rsidR="00C70FF7">
        <w:rPr>
          <w:i/>
          <w:color w:val="D80E0E"/>
          <w:sz w:val="28"/>
          <w:szCs w:val="28"/>
          <w:lang w:val="en-US"/>
        </w:rPr>
        <w:t>.</w:t>
      </w:r>
    </w:p>
    <w:p w:rsidR="00AB1AAD" w:rsidRDefault="3DC54539" w14:paraId="0000007A" w14:textId="6005FC19">
      <w:pPr>
        <w:spacing w:line="360" w:lineRule="auto"/>
        <w:rPr>
          <w:color w:val="0D0D0D"/>
          <w:sz w:val="28"/>
          <w:szCs w:val="28"/>
          <w:highlight w:val="white"/>
          <w:lang w:val="en-US"/>
        </w:rPr>
      </w:pPr>
      <w:r>
        <w:t xml:space="preserve">M stands </w:t>
      </w:r>
      <w:r w:rsidR="3B88BC7D">
        <w:t xml:space="preserve">for </w:t>
      </w:r>
      <w:r w:rsidR="7783CB02">
        <w:t xml:space="preserve">the number of strings in each </w:t>
      </w:r>
      <w:proofErr w:type="gramStart"/>
      <w:r w:rsidR="7783CB02">
        <w:t>entries</w:t>
      </w:r>
      <w:proofErr w:type="gramEnd"/>
      <w:r w:rsidR="7783CB02">
        <w:t xml:space="preserve"> and the n stands </w:t>
      </w:r>
      <w:r w:rsidR="4971CCF5">
        <w:t xml:space="preserve">space by </w:t>
      </w:r>
      <w:r w:rsidR="261FB6EE">
        <w:t>map</w:t>
      </w:r>
      <w:r w:rsidR="742585B2">
        <w:t xml:space="preserve"> alumni</w:t>
      </w:r>
      <w:r w:rsidR="00841072">
        <w:br/>
      </w:r>
      <w:r w:rsidR="00841072">
        <w:tab/>
      </w:r>
      <w:r w:rsidRPr="03F2E950" w:rsidR="00841072">
        <w:rPr>
          <w:color w:val="0D0D0D" w:themeColor="text1" w:themeTint="F2"/>
          <w:sz w:val="28"/>
          <w:szCs w:val="28"/>
          <w:highlight w:val="white"/>
          <w:lang w:val="en-US"/>
        </w:rPr>
        <w:t>-Store the mapped value of Id in the pointer of student class.</w:t>
      </w:r>
    </w:p>
    <w:p w:rsidR="00AB1AAD" w:rsidRDefault="00841072" w14:paraId="0000007B" w14:textId="77777777">
      <w:pPr>
        <w:spacing w:line="360" w:lineRule="auto"/>
        <w:ind w:firstLine="720"/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>For Loop(beginning of map alumni to end):</w:t>
      </w:r>
    </w:p>
    <w:p w:rsidR="00AB1AAD" w:rsidRDefault="00841072" w14:paraId="0000007C" w14:textId="77777777">
      <w:pPr>
        <w:spacing w:line="360" w:lineRule="auto"/>
        <w:ind w:firstLine="720"/>
        <w:rPr>
          <w:color w:val="0D0D0D"/>
          <w:sz w:val="28"/>
          <w:szCs w:val="28"/>
          <w:highlight w:val="white"/>
          <w:lang w:val="en-US"/>
        </w:rPr>
      </w:pPr>
      <w:r w:rsidRPr="03F2E950">
        <w:rPr>
          <w:color w:val="0D0D0D" w:themeColor="text1" w:themeTint="F2"/>
          <w:sz w:val="28"/>
          <w:szCs w:val="28"/>
          <w:highlight w:val="white"/>
          <w:lang w:val="en-US"/>
        </w:rPr>
        <w:t xml:space="preserve">Print the all the values of the files. </w:t>
      </w:r>
    </w:p>
    <w:p w:rsidR="00AB1AAD" w:rsidRDefault="00841072" w14:paraId="0000007D" w14:textId="77777777">
      <w:pPr>
        <w:spacing w:line="360" w:lineRule="auto"/>
        <w:ind w:firstLine="720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END LOOP.</w:t>
      </w:r>
    </w:p>
    <w:p w:rsidR="00D4775A" w:rsidRDefault="00841072" w14:paraId="753FE075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past_mean: </w:t>
      </w:r>
    </w:p>
    <w:p w:rsidR="00AB1AAD" w:rsidP="5EC60140" w:rsidRDefault="00D4775A" w14:paraId="701A4D09" w14:textId="0DE72B92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</w:t>
      </w:r>
      <w:r w:rsidR="008F2FCC">
        <w:rPr>
          <w:i/>
          <w:color w:val="D80E0E"/>
          <w:sz w:val="28"/>
          <w:szCs w:val="28"/>
          <w:lang w:val="en-US"/>
        </w:rPr>
        <w:t>n</w:t>
      </w:r>
      <w:r>
        <w:rPr>
          <w:i/>
          <w:color w:val="D80E0E"/>
          <w:sz w:val="28"/>
          <w:szCs w:val="28"/>
          <w:lang w:val="en-US"/>
        </w:rPr>
        <w:t>)</w:t>
      </w:r>
      <w:r w:rsidR="008F2FCC">
        <w:rPr>
          <w:i/>
          <w:color w:val="D80E0E"/>
          <w:sz w:val="28"/>
          <w:szCs w:val="28"/>
          <w:lang w:val="en-US"/>
        </w:rPr>
        <w:t>, Space Complexity-</w:t>
      </w:r>
      <w:proofErr w:type="gramStart"/>
      <w:r w:rsidR="008F2FCC">
        <w:rPr>
          <w:i/>
          <w:color w:val="D80E0E"/>
          <w:sz w:val="28"/>
          <w:szCs w:val="28"/>
          <w:lang w:val="en-US"/>
        </w:rPr>
        <w:t>O(</w:t>
      </w:r>
      <w:proofErr w:type="gramEnd"/>
      <w:ins w:author="Microsoft Word" w:date="2024-04-07T10:23:00Z" w16du:dateUtc="2024-04-07T17:23:00Z" w:id="0">
        <w:r w:rsidR="00CE584D">
          <w:rPr>
            <w:i/>
            <w:color w:val="D80E0E"/>
            <w:sz w:val="28"/>
            <w:szCs w:val="28"/>
            <w:lang w:val="en-US"/>
          </w:rPr>
          <w:t>1</w:t>
        </w:r>
        <w:r w:rsidR="008F2FCC">
          <w:rPr>
            <w:i/>
            <w:color w:val="D80E0E"/>
            <w:sz w:val="28"/>
            <w:szCs w:val="28"/>
            <w:lang w:val="en-US"/>
          </w:rPr>
          <w:t>)</w:t>
        </w:r>
        <w:r w:rsidR="00CE584D">
          <w:rPr>
            <w:i/>
            <w:color w:val="D80E0E"/>
            <w:sz w:val="28"/>
            <w:szCs w:val="28"/>
            <w:lang w:val="en-US"/>
          </w:rPr>
          <w:t>.</w:t>
        </w:r>
      </w:ins>
      <w:del w:author="Microsoft Word" w:date="2024-04-07T10:23:00Z" w16du:dateUtc="2024-04-07T17:23:00Z" w:id="1">
        <w:r w:rsidRPr="5EC60140" w:rsidR="5EC60140">
          <w:rPr>
            <w:i/>
            <w:iCs/>
            <w:color w:val="D80E0E"/>
            <w:sz w:val="28"/>
            <w:szCs w:val="28"/>
            <w:lang w:val="en-US"/>
          </w:rPr>
          <w:delText>n)</w:delText>
        </w:r>
      </w:del>
    </w:p>
    <w:p w:rsidRPr="00CE584D" w:rsidR="00AB1AAD" w:rsidRDefault="5EC60140" w14:paraId="0000007E" w14:textId="1B6C04F8">
      <w:pPr>
        <w:spacing w:line="360" w:lineRule="auto"/>
        <w:rPr>
          <w:i/>
          <w:color w:val="D80E0E"/>
          <w:sz w:val="28"/>
          <w:szCs w:val="28"/>
          <w:lang w:val="en-US"/>
        </w:rPr>
      </w:pPr>
      <w:r>
        <w:t>Same as mean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03F2E950" w:rsidR="00841072">
        <w:rPr>
          <w:sz w:val="28"/>
          <w:szCs w:val="28"/>
          <w:highlight w:val="white"/>
          <w:lang w:val="en-US"/>
        </w:rPr>
        <w:t>CalculatePastMean</w:t>
      </w:r>
      <w:proofErr w:type="spellEnd"/>
      <w:r w:rsidRPr="03F2E950" w:rsidR="00841072">
        <w:rPr>
          <w:sz w:val="28"/>
          <w:szCs w:val="28"/>
          <w:highlight w:val="white"/>
          <w:lang w:val="en-US"/>
        </w:rPr>
        <w:t>(a)</w:t>
      </w:r>
    </w:p>
    <w:p w:rsidR="00AB1AAD" w:rsidRDefault="00841072" w14:paraId="0000007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Input:- a (map&lt;string, Alumni*&gt;) - a map containing Alumni objects indexed IDs</w:t>
      </w:r>
    </w:p>
    <w:p w:rsidR="00AB1AAD" w:rsidRDefault="00841072" w14:paraId="0000008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8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Set sum and count to 0.</w:t>
      </w:r>
    </w:p>
    <w:p w:rsidR="00AB1AAD" w:rsidRDefault="00841072" w14:paraId="0000008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4. For each element ‘i’ in ‘a’:</w:t>
      </w:r>
    </w:p>
    <w:p w:rsidR="00AB1AAD" w:rsidRDefault="00841072" w14:paraId="0000008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a. Add ‘i-&gt;second-&gt;salary’ to sum.</w:t>
      </w:r>
    </w:p>
    <w:p w:rsidR="00AB1AAD" w:rsidRDefault="00841072" w14:paraId="0000008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b. Increment count by 1.</w:t>
      </w:r>
    </w:p>
    <w:p w:rsidR="00AB1AAD" w:rsidRDefault="00841072" w14:paraId="0000008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5. Calculate the mean by dividing sum by count and store it in mean.</w:t>
      </w:r>
    </w:p>
    <w:p w:rsidR="00AB1AAD" w:rsidRDefault="00841072" w14:paraId="0000008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6. Print Mean </w:t>
      </w:r>
    </w:p>
    <w:p w:rsidR="00AB1AAD" w:rsidRDefault="00841072" w14:paraId="0000008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7. End . </w:t>
      </w:r>
    </w:p>
    <w:p w:rsidR="00AB1AAD" w:rsidRDefault="00841072" w14:paraId="00000088" w14:textId="721827B9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past_median: </w:t>
      </w:r>
    </w:p>
    <w:p w:rsidR="00B03A3B" w:rsidRDefault="00CE584D" w14:paraId="7B78A36D" w14:textId="3BD94CC5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</w:t>
      </w:r>
      <w:r w:rsidR="00EC10EA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EC10EA">
        <w:rPr>
          <w:i/>
          <w:color w:val="D80E0E"/>
          <w:sz w:val="28"/>
          <w:szCs w:val="28"/>
          <w:highlight w:val="white"/>
          <w:lang w:val="en-US"/>
        </w:rPr>
        <w:t>+O(</w:t>
      </w:r>
      <w:proofErr w:type="spellStart"/>
      <w:r w:rsidR="00EC10EA">
        <w:rPr>
          <w:i/>
          <w:color w:val="D80E0E"/>
          <w:sz w:val="28"/>
          <w:szCs w:val="28"/>
          <w:highlight w:val="white"/>
          <w:lang w:val="en-US"/>
        </w:rPr>
        <w:t>nlogn</w:t>
      </w:r>
      <w:proofErr w:type="spellEnd"/>
      <w:r w:rsidR="00EC10EA">
        <w:rPr>
          <w:i/>
          <w:color w:val="D80E0E"/>
          <w:sz w:val="28"/>
          <w:szCs w:val="28"/>
          <w:highlight w:val="white"/>
          <w:lang w:val="en-US"/>
        </w:rPr>
        <w:t>)=O(n)</w:t>
      </w:r>
      <w:r w:rsidR="00B03A3B">
        <w:rPr>
          <w:i/>
          <w:color w:val="D80E0E"/>
          <w:sz w:val="28"/>
          <w:szCs w:val="28"/>
          <w:highlight w:val="white"/>
          <w:lang w:val="en-US"/>
        </w:rPr>
        <w:t>, Space Complexity-O(</w:t>
      </w:r>
      <w:r w:rsidR="00F87C20">
        <w:rPr>
          <w:i/>
          <w:color w:val="D80E0E"/>
          <w:sz w:val="28"/>
          <w:szCs w:val="28"/>
          <w:highlight w:val="white"/>
          <w:lang w:val="en-US"/>
        </w:rPr>
        <w:t>n</w:t>
      </w:r>
      <w:r w:rsidR="00B03A3B">
        <w:rPr>
          <w:i/>
          <w:color w:val="D80E0E"/>
          <w:sz w:val="28"/>
          <w:szCs w:val="28"/>
          <w:highlight w:val="white"/>
          <w:lang w:val="en-US"/>
        </w:rPr>
        <w:t>)</w:t>
      </w:r>
      <w:r w:rsidR="00F87C20">
        <w:rPr>
          <w:i/>
          <w:color w:val="D80E0E"/>
          <w:sz w:val="28"/>
          <w:szCs w:val="28"/>
          <w:highlight w:val="white"/>
          <w:lang w:val="en-US"/>
        </w:rPr>
        <w:t>.</w:t>
      </w:r>
    </w:p>
    <w:p w:rsidR="3E30E0B6" w:rsidP="3E30E0B6" w:rsidRDefault="3E30E0B6" w14:paraId="4A40E46B" w14:textId="7470D99C">
      <w:pPr>
        <w:spacing w:line="360" w:lineRule="auto"/>
        <w:rPr>
          <w:i/>
          <w:iCs/>
          <w:color w:val="D80E0E"/>
          <w:sz w:val="28"/>
          <w:szCs w:val="28"/>
          <w:highlight w:val="white"/>
          <w:lang w:val="en-US"/>
        </w:rPr>
      </w:pPr>
    </w:p>
    <w:p w:rsidR="67E097C8" w:rsidP="67E097C8" w:rsidRDefault="67E097C8" w14:paraId="0DB70DAB" w14:textId="1FA2761E">
      <w:pPr>
        <w:rPr>
          <w:highlight w:val="white"/>
          <w:lang w:val="en-US"/>
        </w:rPr>
      </w:pPr>
      <w:r w:rsidRPr="67E097C8">
        <w:rPr>
          <w:highlight w:val="white"/>
          <w:lang w:val="en-US"/>
        </w:rPr>
        <w:t xml:space="preserve">Same as </w:t>
      </w:r>
      <w:r w:rsidRPr="5506F2BC" w:rsidR="5506F2BC">
        <w:rPr>
          <w:highlight w:val="white"/>
          <w:lang w:val="en-US"/>
        </w:rPr>
        <w:t>median</w:t>
      </w:r>
    </w:p>
    <w:p w:rsidR="00AB1AAD" w:rsidRDefault="00841072" w14:paraId="0000008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03F2E950">
        <w:rPr>
          <w:sz w:val="28"/>
          <w:szCs w:val="28"/>
          <w:highlight w:val="white"/>
          <w:lang w:val="en-US"/>
        </w:rPr>
        <w:t>CalculatePastMedian</w:t>
      </w:r>
      <w:proofErr w:type="spellEnd"/>
      <w:r w:rsidRPr="03F2E950">
        <w:rPr>
          <w:sz w:val="28"/>
          <w:szCs w:val="28"/>
          <w:highlight w:val="white"/>
          <w:lang w:val="en-US"/>
        </w:rPr>
        <w:t>(a)</w:t>
      </w:r>
    </w:p>
    <w:p w:rsidR="00AB1AAD" w:rsidRDefault="00841072" w14:paraId="0000008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Input:- a (map&lt;string, Alumni*&gt;) - a map containing Alumni objects indexed by IDs</w:t>
      </w:r>
    </w:p>
    <w:p w:rsidR="00AB1AAD" w:rsidRDefault="00841072" w14:paraId="0000008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8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Create an empty vector v to store salary values.</w:t>
      </w:r>
    </w:p>
    <w:p w:rsidR="00AB1AAD" w:rsidRDefault="00841072" w14:paraId="0000008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3. For each element ‘i’ in ‘a’:</w:t>
      </w:r>
    </w:p>
    <w:p w:rsidR="00AB1AAD" w:rsidRDefault="00841072" w14:paraId="0000008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Append 'i-&gt;second-&gt;salary' to the vector v.</w:t>
      </w:r>
    </w:p>
    <w:p w:rsidR="00AB1AAD" w:rsidRDefault="00841072" w14:paraId="0000008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Sort the vector v in ascending order.</w:t>
      </w:r>
    </w:p>
    <w:p w:rsidR="00AB1AAD" w:rsidRDefault="00841072" w14:paraId="0000009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Calculate the length l of the vector v.</w:t>
      </w:r>
    </w:p>
    <w:p w:rsidR="00AB1AAD" w:rsidRDefault="00841072" w14:paraId="0000009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6. If ‘l’is even:</w:t>
      </w:r>
    </w:p>
    <w:p w:rsidR="00AB1AAD" w:rsidRDefault="00841072" w14:paraId="0000009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Calculate median ‘d’ as average of two middle elements: </w:t>
      </w:r>
    </w:p>
    <w:p w:rsidR="00AB1AAD" w:rsidRDefault="00841072" w14:paraId="0000009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i. ‘v[(l/2)-1]’ and ‘v[(l/2) + 1 - 1]’.</w:t>
      </w:r>
    </w:p>
    <w:p w:rsidR="00AB1AAD" w:rsidRDefault="00841072" w14:paraId="0000009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7. Else, if ‘l’is odd:</w:t>
      </w:r>
    </w:p>
    <w:p w:rsidR="00AB1AAD" w:rsidRDefault="00841072" w14:paraId="0000009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Calculate median ‘d’ as middle element: ‘v[((l+1)/2)-1]’.</w:t>
      </w:r>
    </w:p>
    <w:p w:rsidR="00AB1AAD" w:rsidRDefault="00841072" w14:paraId="0000009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8. Print Median </w:t>
      </w:r>
    </w:p>
    <w:p w:rsidR="00AB1AAD" w:rsidRDefault="00841072" w14:paraId="0000009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9. End.</w:t>
      </w:r>
    </w:p>
    <w:p w:rsidR="001B567C" w:rsidRDefault="00841072" w14:paraId="1B1EB832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past_highest: </w:t>
      </w:r>
    </w:p>
    <w:p w:rsidR="00AB1AAD" w:rsidRDefault="006C0CFF" w14:paraId="00000098" w14:textId="4096939C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</w:t>
      </w:r>
      <w:r w:rsidR="00500477">
        <w:rPr>
          <w:i/>
          <w:color w:val="D80E0E"/>
          <w:sz w:val="28"/>
          <w:szCs w:val="28"/>
          <w:lang w:val="en-US"/>
        </w:rPr>
        <w:t>n</w:t>
      </w:r>
      <w:r>
        <w:rPr>
          <w:i/>
          <w:color w:val="D80E0E"/>
          <w:sz w:val="28"/>
          <w:szCs w:val="28"/>
          <w:lang w:val="en-US"/>
        </w:rPr>
        <w:t>)</w:t>
      </w:r>
      <w:r w:rsidR="00500477">
        <w:rPr>
          <w:i/>
          <w:color w:val="D80E0E"/>
          <w:sz w:val="28"/>
          <w:szCs w:val="28"/>
          <w:lang w:val="en-US"/>
        </w:rPr>
        <w:t>, Space Complexity-</w:t>
      </w:r>
      <w:proofErr w:type="gramStart"/>
      <w:r w:rsidR="00500477">
        <w:rPr>
          <w:i/>
          <w:color w:val="D80E0E"/>
          <w:sz w:val="28"/>
          <w:szCs w:val="28"/>
          <w:lang w:val="en-US"/>
        </w:rPr>
        <w:t>O(</w:t>
      </w:r>
      <w:proofErr w:type="gramEnd"/>
      <w:r w:rsidR="007F1557">
        <w:rPr>
          <w:i/>
          <w:color w:val="D80E0E"/>
          <w:sz w:val="28"/>
          <w:szCs w:val="28"/>
          <w:lang w:val="en-US"/>
        </w:rPr>
        <w:t>1</w:t>
      </w:r>
      <w:r w:rsidR="00500477">
        <w:rPr>
          <w:i/>
          <w:color w:val="D80E0E"/>
          <w:sz w:val="28"/>
          <w:szCs w:val="28"/>
          <w:lang w:val="en-US"/>
        </w:rPr>
        <w:t>)</w:t>
      </w:r>
      <w:r w:rsidR="007F1557">
        <w:rPr>
          <w:i/>
          <w:color w:val="D80E0E"/>
          <w:sz w:val="28"/>
          <w:szCs w:val="28"/>
          <w:lang w:val="en-US"/>
        </w:rPr>
        <w:t>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>Procedure: FindPastHighestSalary(a)</w:t>
      </w:r>
    </w:p>
    <w:p w:rsidR="00AB1AAD" w:rsidRDefault="00841072" w14:paraId="00000099" w14:textId="2891A338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Input:- a (map&lt;string, Alumni*&gt;) - a map containing Alumni objects indexed by IDs</w:t>
      </w:r>
    </w:p>
    <w:p w:rsidR="00AB1AAD" w:rsidRDefault="00841072" w14:paraId="0000009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9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Set 'max' to 0.</w:t>
      </w:r>
    </w:p>
    <w:p w:rsidR="00AB1AAD" w:rsidRDefault="00841072" w14:paraId="0000009C" w14:textId="15C92F9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For each element ‘i’ in ‘a’ :</w:t>
      </w:r>
    </w:p>
    <w:p w:rsidR="00AB1AAD" w:rsidRDefault="00841072" w14:paraId="0000009D" w14:textId="38E99353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If ‘i-&gt;second-&gt;salary’ is greater than ‘max’:</w:t>
      </w:r>
    </w:p>
    <w:p w:rsidR="00AB1AAD" w:rsidRDefault="00841072" w14:paraId="0000009E" w14:textId="0F07E92D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Set max to ‘i-&gt;second-&gt;salary’.</w:t>
      </w:r>
    </w:p>
    <w:p w:rsidR="00AB1AAD" w:rsidRDefault="00841072" w14:paraId="0000009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Print Highest Package</w:t>
      </w:r>
    </w:p>
    <w:p w:rsidR="00AB1AAD" w:rsidRDefault="00841072" w14:paraId="000000A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End.</w:t>
      </w:r>
    </w:p>
    <w:p w:rsidR="00AB1AAD" w:rsidRDefault="00841072" w14:paraId="000000A1" w14:textId="77777777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highlight w:val="white"/>
          <w:lang w:val="en-US"/>
        </w:rPr>
        <w:t>tokenize_alumni</w:t>
      </w:r>
      <w:proofErr w:type="spellEnd"/>
      <w:r w:rsidRPr="03F2E950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7F1557" w:rsidRDefault="00CE7DFC" w14:paraId="64C89A38" w14:textId="77D215F0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Complexity-O(n), Space Complexity-O(</w:t>
      </w:r>
      <w:r w:rsidR="002D689E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2D689E">
        <w:rPr>
          <w:i/>
          <w:color w:val="D80E0E"/>
          <w:sz w:val="28"/>
          <w:szCs w:val="28"/>
          <w:highlight w:val="white"/>
          <w:lang w:val="en-US"/>
        </w:rPr>
        <w:t>.</w:t>
      </w:r>
    </w:p>
    <w:p w:rsidR="03AB30D5" w:rsidP="03AB30D5" w:rsidRDefault="14EFF5EC" w14:paraId="61086765" w14:textId="32EB4311">
      <w:pPr>
        <w:rPr>
          <w:highlight w:val="white"/>
          <w:lang w:val="en-US"/>
        </w:rPr>
      </w:pPr>
      <w:r w:rsidRPr="14EFF5EC">
        <w:rPr>
          <w:highlight w:val="white"/>
          <w:lang w:val="en-US"/>
        </w:rPr>
        <w:t xml:space="preserve">N stands </w:t>
      </w:r>
      <w:r w:rsidRPr="39A1CF0A" w:rsidR="39A1CF0A">
        <w:rPr>
          <w:highlight w:val="white"/>
          <w:lang w:val="en-US"/>
        </w:rPr>
        <w:t>for the</w:t>
      </w:r>
      <w:r w:rsidRPr="14EFF5EC">
        <w:rPr>
          <w:highlight w:val="white"/>
          <w:lang w:val="en-US"/>
        </w:rPr>
        <w:t xml:space="preserve"> iteration in alumni map in time and </w:t>
      </w:r>
      <w:r w:rsidRPr="140C3FDB" w:rsidR="140C3FDB">
        <w:rPr>
          <w:highlight w:val="white"/>
          <w:lang w:val="en-US"/>
        </w:rPr>
        <w:t>size of map in space</w:t>
      </w:r>
    </w:p>
    <w:p w:rsidR="00AB1AAD" w:rsidRDefault="00841072" w14:paraId="000000A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proofErr w:type="gramStart"/>
      <w:r w:rsidRPr="03F2E950">
        <w:rPr>
          <w:sz w:val="28"/>
          <w:szCs w:val="28"/>
          <w:highlight w:val="white"/>
          <w:lang w:val="en-US"/>
        </w:rPr>
        <w:t>TokenizeAlumni</w:t>
      </w:r>
      <w:proofErr w:type="spellEnd"/>
      <w:r w:rsidRPr="03F2E950">
        <w:rPr>
          <w:sz w:val="28"/>
          <w:szCs w:val="28"/>
          <w:highlight w:val="white"/>
          <w:lang w:val="en-US"/>
        </w:rPr>
        <w:t>(</w:t>
      </w:r>
      <w:proofErr w:type="gramEnd"/>
      <w:r w:rsidRPr="03F2E950">
        <w:rPr>
          <w:sz w:val="28"/>
          <w:szCs w:val="28"/>
          <w:highlight w:val="white"/>
          <w:lang w:val="en-US"/>
        </w:rPr>
        <w:t>s, a)</w:t>
      </w:r>
    </w:p>
    <w:p w:rsidR="00AB1AAD" w:rsidRDefault="00841072" w14:paraId="000000A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0A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- the string to be tokenized</w:t>
      </w:r>
    </w:p>
    <w:p w:rsidR="00AB1AAD" w:rsidRDefault="00841072" w14:paraId="000000A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a (map&lt;string, Alumni*&gt;) - a map containing Alumni objects indexed by IDs</w:t>
      </w:r>
    </w:p>
    <w:p w:rsidR="00AB1AAD" w:rsidRDefault="00841072" w14:paraId="000000A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A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2. Create a stringstream 'line' from the input string 's'.</w:t>
      </w:r>
    </w:p>
    <w:p w:rsidR="00AB1AAD" w:rsidRDefault="00841072" w14:paraId="000000A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Create a string variable 'temp' to store each token.</w:t>
      </w:r>
    </w:p>
    <w:p w:rsidR="00AB1AAD" w:rsidRDefault="00841072" w14:paraId="000000A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4. Create a vector 'row_info' to store the tokens.</w:t>
      </w:r>
    </w:p>
    <w:p w:rsidR="00AB1AAD" w:rsidRDefault="00841072" w14:paraId="000000A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0A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Extract the next token from 'line' using ',' as the delimiter and store it in temp.</w:t>
      </w:r>
    </w:p>
    <w:p w:rsidR="00AB1AAD" w:rsidRDefault="00841072" w14:paraId="000000A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Add 'temp' to the 'row_info' vector.</w:t>
      </w:r>
    </w:p>
    <w:p w:rsidR="00AB1AAD" w:rsidRDefault="00841072" w14:paraId="000000A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6. Create a new Alumni object using the tokens in 'row_info':</w:t>
      </w:r>
    </w:p>
    <w:p w:rsidR="00AB1AAD" w:rsidRDefault="00841072" w14:paraId="000000A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Set the ID of the Alumni object to 'row_info[0]'.</w:t>
      </w:r>
    </w:p>
    <w:p w:rsidR="00AB1AAD" w:rsidRDefault="00841072" w14:paraId="000000A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Set the name of the Alumni object to 'row_info[1]'.</w:t>
      </w:r>
    </w:p>
    <w:p w:rsidR="00AB1AAD" w:rsidRDefault="00841072" w14:paraId="000000B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c. Set the branch of the Alumni object to 'row_info[2]'.</w:t>
      </w:r>
    </w:p>
    <w:p w:rsidR="00AB1AAD" w:rsidRDefault="00841072" w14:paraId="000000B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Convert the year of placement in 'row_info[3]' to an integer and set it  as the year of placement of the Alumni object.</w:t>
      </w:r>
    </w:p>
    <w:p w:rsidR="00AB1AAD" w:rsidRDefault="00841072" w14:paraId="000000B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e. Set the phone number of the Alumni object to 'row_info[4]'.</w:t>
      </w:r>
    </w:p>
    <w:p w:rsidR="00AB1AAD" w:rsidRDefault="00841072" w14:paraId="000000B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f. Set the company name of the Alumni object to 'row_info[5]'.</w:t>
      </w:r>
    </w:p>
    <w:p w:rsidR="00AB1AAD" w:rsidRDefault="00841072" w14:paraId="000000B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g. Convert the salary in 'row_info[6]' to an integer and set it as the salary of the Alumni object.</w:t>
      </w:r>
    </w:p>
    <w:p w:rsidR="00AB1AAD" w:rsidRDefault="00841072" w14:paraId="000000B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7. Add the newly created Alumni object to the map 'a' with its ID as the key.</w:t>
      </w:r>
    </w:p>
    <w:p w:rsidR="00AB1AAD" w:rsidRDefault="00841072" w14:paraId="000000B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8. End. </w:t>
      </w:r>
    </w:p>
    <w:p w:rsidR="002D689E" w:rsidRDefault="00841072" w14:paraId="19C67D49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Past_Details: </w:t>
      </w:r>
    </w:p>
    <w:p w:rsidR="00AB1AAD" w:rsidP="6CF2423F" w:rsidRDefault="002D689E" w14:paraId="2B06CEF1" w14:textId="7B3E518C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</w:t>
      </w:r>
      <w:proofErr w:type="spellStart"/>
      <w:r w:rsidR="00136F8D">
        <w:rPr>
          <w:i/>
          <w:color w:val="D80E0E"/>
          <w:sz w:val="28"/>
          <w:szCs w:val="28"/>
          <w:lang w:val="en-US"/>
        </w:rPr>
        <w:t>mn</w:t>
      </w:r>
      <w:proofErr w:type="spellEnd"/>
      <w:r>
        <w:rPr>
          <w:i/>
          <w:color w:val="D80E0E"/>
          <w:sz w:val="28"/>
          <w:szCs w:val="28"/>
          <w:lang w:val="en-US"/>
        </w:rPr>
        <w:t>)</w:t>
      </w:r>
      <w:r w:rsidR="00136F8D">
        <w:rPr>
          <w:i/>
          <w:color w:val="D80E0E"/>
          <w:sz w:val="28"/>
          <w:szCs w:val="28"/>
          <w:lang w:val="en-US"/>
        </w:rPr>
        <w:t>+O(</w:t>
      </w:r>
      <w:proofErr w:type="spellStart"/>
      <w:r w:rsidR="00136F8D">
        <w:rPr>
          <w:i/>
          <w:color w:val="D80E0E"/>
          <w:sz w:val="28"/>
          <w:szCs w:val="28"/>
          <w:lang w:val="en-US"/>
        </w:rPr>
        <w:t>nlogn</w:t>
      </w:r>
      <w:proofErr w:type="spellEnd"/>
      <w:r w:rsidR="00136F8D">
        <w:rPr>
          <w:i/>
          <w:color w:val="D80E0E"/>
          <w:sz w:val="28"/>
          <w:szCs w:val="28"/>
          <w:lang w:val="en-US"/>
        </w:rPr>
        <w:t>)</w:t>
      </w:r>
      <w:r w:rsidR="00FE46A7">
        <w:rPr>
          <w:i/>
          <w:color w:val="D80E0E"/>
          <w:sz w:val="28"/>
          <w:szCs w:val="28"/>
          <w:lang w:val="en-US"/>
        </w:rPr>
        <w:t>=</w:t>
      </w:r>
      <w:r w:rsidR="0001032D">
        <w:rPr>
          <w:i/>
          <w:color w:val="D80E0E"/>
          <w:sz w:val="28"/>
          <w:szCs w:val="28"/>
          <w:lang w:val="en-US"/>
        </w:rPr>
        <w:t>O(</w:t>
      </w:r>
      <w:proofErr w:type="spellStart"/>
      <w:r w:rsidR="0001032D">
        <w:rPr>
          <w:i/>
          <w:color w:val="D80E0E"/>
          <w:sz w:val="28"/>
          <w:szCs w:val="28"/>
          <w:lang w:val="en-US"/>
        </w:rPr>
        <w:t>mn</w:t>
      </w:r>
      <w:proofErr w:type="spellEnd"/>
      <w:r w:rsidR="0001032D">
        <w:rPr>
          <w:i/>
          <w:color w:val="D80E0E"/>
          <w:sz w:val="28"/>
          <w:szCs w:val="28"/>
          <w:lang w:val="en-US"/>
        </w:rPr>
        <w:t>)</w:t>
      </w:r>
      <w:r w:rsidR="00C81596">
        <w:rPr>
          <w:i/>
          <w:color w:val="D80E0E"/>
          <w:sz w:val="28"/>
          <w:szCs w:val="28"/>
          <w:lang w:val="en-US"/>
        </w:rPr>
        <w:t>, Space complexity-O(n)</w:t>
      </w:r>
    </w:p>
    <w:p w:rsidR="00AB1AAD" w:rsidRDefault="1B5D7108" w14:paraId="000000B7" w14:textId="5E94374C">
      <w:pPr>
        <w:spacing w:line="360" w:lineRule="auto"/>
        <w:rPr>
          <w:sz w:val="28"/>
          <w:szCs w:val="28"/>
          <w:highlight w:val="white"/>
          <w:lang w:val="en-US"/>
        </w:rPr>
      </w:pPr>
      <w:r>
        <w:t xml:space="preserve">M </w:t>
      </w:r>
      <w:r w:rsidR="6AA547FA">
        <w:t>stands for</w:t>
      </w:r>
      <w:r w:rsidR="02337451">
        <w:t xml:space="preserve"> </w:t>
      </w:r>
      <w:r w:rsidR="2615D12A">
        <w:t>entries in file and n for all maps’ size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03F2E950" w:rsidR="00841072">
        <w:rPr>
          <w:sz w:val="28"/>
          <w:szCs w:val="28"/>
          <w:highlight w:val="white"/>
          <w:lang w:val="en-US"/>
        </w:rPr>
        <w:t>PastDetails</w:t>
      </w:r>
      <w:proofErr w:type="spellEnd"/>
      <w:r w:rsidRPr="03F2E950" w:rsidR="00841072">
        <w:rPr>
          <w:sz w:val="28"/>
          <w:szCs w:val="28"/>
          <w:highlight w:val="white"/>
          <w:lang w:val="en-US"/>
        </w:rPr>
        <w:t>(year)</w:t>
      </w:r>
    </w:p>
    <w:p w:rsidR="00AB1AAD" w:rsidRDefault="00841072" w14:paraId="000000B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0B9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year (integer) - the year for which past details are requested</w:t>
      </w:r>
    </w:p>
    <w:p w:rsidR="00AB1AAD" w:rsidRDefault="00841072" w14:paraId="000000B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B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2. Declare ifstream 'fin' and string variable 'line'.</w:t>
      </w:r>
    </w:p>
    <w:p w:rsidR="00AB1AAD" w:rsidRDefault="00841072" w14:paraId="000000B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Declare map 'alumni' to store Alumni objects indexed by their IDs.</w:t>
      </w:r>
    </w:p>
    <w:p w:rsidR="00AB1AAD" w:rsidRDefault="00841072" w14:paraId="000000B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Based on the value of 'year', perform the following:</w:t>
      </w:r>
    </w:p>
    <w:p w:rsidR="00AB1AAD" w:rsidRDefault="00841072" w14:paraId="000000B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If 'year' is 2023:</w:t>
      </w:r>
    </w:p>
    <w:p w:rsidR="00AB1AAD" w:rsidRDefault="00841072" w14:paraId="000000BF" w14:textId="5AD3059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Open the file "./Data/Student_2023(Batch).csv" for reading.</w:t>
      </w:r>
    </w:p>
    <w:p w:rsidR="00AB1AAD" w:rsidRDefault="00841072" w14:paraId="000000C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ii. Read and discard the header line.</w:t>
      </w:r>
    </w:p>
    <w:p w:rsidR="00AB1AAD" w:rsidRDefault="00841072" w14:paraId="000000C1" w14:textId="3E9403B3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iii. Read each line from the file and tokenize it to create Alumni objects using the 'tokenize_alumni' function.</w:t>
      </w:r>
    </w:p>
    <w:p w:rsidR="00AB1AAD" w:rsidRDefault="00841072" w14:paraId="000000C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iv. Close the file.</w:t>
      </w:r>
    </w:p>
    <w:p w:rsidR="00AB1AAD" w:rsidRDefault="00841072" w14:paraId="000000C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If 'year' is 2022, 2021, or 2020, perform similar steps as above with corresponding file paths.</w:t>
      </w:r>
    </w:p>
    <w:p w:rsidR="00AB1AAD" w:rsidRDefault="00841072" w14:paraId="000000C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Prompt user to choose an option:</w:t>
      </w:r>
    </w:p>
    <w:p w:rsidR="00AB1AAD" w:rsidRDefault="00841072" w14:paraId="000000C5" w14:textId="5CA98FA9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a. If the user inputs 1, call the 'display_past_details' function with the 'alumni' map as the argument.</w:t>
      </w:r>
    </w:p>
    <w:p w:rsidR="00AB1AAD" w:rsidRDefault="00841072" w14:paraId="000000C6" w14:textId="5CC9D960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b. If the user inputs 2, call the 'past_mean', 'past_median', and 'past_highest' functions with the 'alumni' map as the argument.</w:t>
      </w:r>
    </w:p>
    <w:p w:rsidR="00AB1AAD" w:rsidRDefault="00841072" w14:paraId="000000C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6. End. </w:t>
      </w:r>
    </w:p>
    <w:p w:rsidR="00AB1AAD" w:rsidRDefault="00841072" w14:paraId="000000C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AB1AAD" w:rsidRDefault="00AB1AAD" w14:paraId="000000C9" w14:textId="77777777">
      <w:pPr>
        <w:spacing w:line="360" w:lineRule="auto"/>
        <w:rPr>
          <w:sz w:val="28"/>
          <w:szCs w:val="28"/>
          <w:highlight w:val="white"/>
        </w:rPr>
      </w:pPr>
    </w:p>
    <w:p w:rsidR="00760B89" w:rsidRDefault="00841072" w14:paraId="16961759" w14:textId="77777777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759255BB">
        <w:rPr>
          <w:b/>
          <w:sz w:val="32"/>
          <w:szCs w:val="32"/>
          <w:highlight w:val="white"/>
          <w:lang w:val="en-US"/>
        </w:rPr>
        <w:t xml:space="preserve">8. File_Reader.h: </w:t>
      </w:r>
      <w:r>
        <w:br/>
      </w: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tokenize_student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760B89" w14:paraId="000000CA" w14:textId="2050CEA0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Complexity-O(n)</w:t>
      </w:r>
      <w:r w:rsidR="005C6F0B">
        <w:rPr>
          <w:i/>
          <w:color w:val="D80E0E"/>
          <w:sz w:val="28"/>
          <w:szCs w:val="28"/>
          <w:highlight w:val="white"/>
          <w:lang w:val="en-US"/>
        </w:rPr>
        <w:t>, Space Complexity-O(</w:t>
      </w:r>
      <w:r w:rsidR="006E04F4">
        <w:rPr>
          <w:i/>
          <w:color w:val="D80E0E"/>
          <w:sz w:val="28"/>
          <w:szCs w:val="28"/>
          <w:highlight w:val="white"/>
          <w:lang w:val="en-US"/>
        </w:rPr>
        <w:t>n</w:t>
      </w:r>
      <w:r w:rsidR="005C6F0B">
        <w:rPr>
          <w:i/>
          <w:color w:val="D80E0E"/>
          <w:sz w:val="28"/>
          <w:szCs w:val="28"/>
          <w:highlight w:val="white"/>
          <w:lang w:val="en-US"/>
        </w:rPr>
        <w:t>)</w:t>
      </w:r>
      <w:r w:rsidR="006E04F4">
        <w:rPr>
          <w:i/>
          <w:color w:val="D80E0E"/>
          <w:sz w:val="28"/>
          <w:szCs w:val="28"/>
          <w:highlight w:val="white"/>
          <w:lang w:val="en-US"/>
        </w:rPr>
        <w:t>.</w:t>
      </w:r>
      <w:r w:rsidRPr="759255BB" w:rsidR="00841072">
        <w:rPr>
          <w:i/>
          <w:color w:val="D80E0E"/>
          <w:sz w:val="28"/>
          <w:szCs w:val="28"/>
          <w:highlight w:val="white"/>
          <w:lang w:val="en-US"/>
        </w:rPr>
        <w:t xml:space="preserve"> 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759255BB" w:rsidR="00841072">
        <w:rPr>
          <w:sz w:val="28"/>
          <w:szCs w:val="28"/>
          <w:highlight w:val="white"/>
          <w:lang w:val="en-US"/>
        </w:rPr>
        <w:t>TokenizeStudent(</w:t>
      </w:r>
      <w:proofErr w:type="gramEnd"/>
      <w:r w:rsidRPr="759255BB" w:rsidR="00841072">
        <w:rPr>
          <w:sz w:val="28"/>
          <w:szCs w:val="28"/>
          <w:highlight w:val="white"/>
          <w:lang w:val="en-US"/>
        </w:rPr>
        <w:t>s, ms)</w:t>
      </w:r>
    </w:p>
    <w:p w:rsidR="00AB1AAD" w:rsidRDefault="00841072" w14:paraId="000000C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0C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- the string to be tokenized</w:t>
      </w:r>
    </w:p>
    <w:p w:rsidR="00AB1AAD" w:rsidRDefault="00841072" w14:paraId="000000CD" w14:textId="66860AE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ms (map&lt;string, Student*&gt;) - map containing Student objects indexed by IDs</w:t>
      </w:r>
    </w:p>
    <w:p w:rsidR="00AB1AAD" w:rsidRDefault="00841072" w14:paraId="000000C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CF" w14:textId="7A5FE09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2. Create stringstream 'line' from the input string 's'.</w:t>
      </w:r>
    </w:p>
    <w:p w:rsidR="00AB1AAD" w:rsidRDefault="00841072" w14:paraId="000000D0" w14:textId="70B233F8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Create  string variable 'temp' to store each token.</w:t>
      </w:r>
    </w:p>
    <w:p w:rsidR="00AB1AAD" w:rsidRDefault="00841072" w14:paraId="000000D1" w14:textId="6B0C3B0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Create  vector 'row_info' to store the tokens.</w:t>
      </w:r>
    </w:p>
    <w:p w:rsidR="00AB1AAD" w:rsidRDefault="00841072" w14:paraId="000000D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0D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Extract the next token from 'line' using ',' as the delimiter and store it in 'temp'.</w:t>
      </w:r>
    </w:p>
    <w:p w:rsidR="00AB1AAD" w:rsidRDefault="00841072" w14:paraId="000000D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Add 'temp' to the 'row_info' vector.</w:t>
      </w:r>
    </w:p>
    <w:p w:rsidR="00AB1AAD" w:rsidRDefault="00841072" w14:paraId="000000D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6. Create  new Student object using the tokens in 'row_info':</w:t>
      </w:r>
    </w:p>
    <w:p w:rsidR="00AB1AAD" w:rsidRDefault="00841072" w14:paraId="000000D6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Set the ID of the Student object to 'row_info[0]'.</w:t>
      </w:r>
    </w:p>
    <w:p w:rsidR="00AB1AAD" w:rsidRDefault="00841072" w14:paraId="000000D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Set the name of the Student object to 'row_info[1]'.</w:t>
      </w:r>
    </w:p>
    <w:p w:rsidR="00AB1AAD" w:rsidRDefault="00841072" w14:paraId="000000D8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c. Set the branch of the Student object to 'row_info[2]'.</w:t>
      </w:r>
    </w:p>
    <w:p w:rsidR="00AB1AAD" w:rsidRDefault="00841072" w14:paraId="000000D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Convert the GPA in 'row_info[3]' to a double and set it as the GPA of the Student object.</w:t>
      </w:r>
    </w:p>
    <w:p w:rsidR="00AB1AAD" w:rsidRDefault="00841072" w14:paraId="000000D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e. Set the email of the Student object to 'row_info[4]'.</w:t>
      </w:r>
    </w:p>
    <w:p w:rsidR="00AB1AAD" w:rsidRDefault="00841072" w14:paraId="000000D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f. Set the phone number of the Student object to 'row_info[5]'.</w:t>
      </w:r>
    </w:p>
    <w:p w:rsidR="00AB1AAD" w:rsidRDefault="00841072" w14:paraId="000000D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g. Set the batch of the Student object to 'row_info[6]'.</w:t>
      </w:r>
    </w:p>
    <w:p w:rsidR="00AB1AAD" w:rsidRDefault="00841072" w14:paraId="000000DD" w14:textId="624BCCE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7. Add the newly created Student object to the map 'ms' with its ID as the key.</w:t>
      </w:r>
    </w:p>
    <w:p w:rsidR="00AB1AAD" w:rsidRDefault="00841072" w14:paraId="000000D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8. End</w:t>
      </w:r>
    </w:p>
    <w:p w:rsidR="006E04F4" w:rsidRDefault="00841072" w14:paraId="27C861C7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tokenize_company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6E04F4" w14:paraId="000000DF" w14:textId="1DB3FC7E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 xml:space="preserve">Time </w:t>
      </w:r>
      <w:r w:rsidR="00A460AD">
        <w:rPr>
          <w:i/>
          <w:color w:val="D80E0E"/>
          <w:sz w:val="28"/>
          <w:szCs w:val="28"/>
          <w:lang w:val="en-US"/>
        </w:rPr>
        <w:t>Complexity-O(n), Space complexity-O(n).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proofErr w:type="gramStart"/>
      <w:r w:rsidRPr="759255BB" w:rsidR="00841072">
        <w:rPr>
          <w:sz w:val="28"/>
          <w:szCs w:val="28"/>
          <w:highlight w:val="white"/>
          <w:lang w:val="en-US"/>
        </w:rPr>
        <w:t>TokenizeCompany</w:t>
      </w:r>
      <w:proofErr w:type="spellEnd"/>
      <w:r w:rsidRPr="759255BB" w:rsidR="00841072">
        <w:rPr>
          <w:sz w:val="28"/>
          <w:szCs w:val="28"/>
          <w:highlight w:val="white"/>
          <w:lang w:val="en-US"/>
        </w:rPr>
        <w:t>(</w:t>
      </w:r>
      <w:proofErr w:type="gramEnd"/>
      <w:r w:rsidRPr="759255BB" w:rsidR="00841072">
        <w:rPr>
          <w:sz w:val="28"/>
          <w:szCs w:val="28"/>
          <w:highlight w:val="white"/>
          <w:lang w:val="en-US"/>
        </w:rPr>
        <w:t>s, data)</w:t>
      </w:r>
    </w:p>
    <w:p w:rsidR="00AB1AAD" w:rsidRDefault="00841072" w14:paraId="000000E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0E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- the string to be tokenized</w:t>
      </w:r>
    </w:p>
    <w:p w:rsidR="00AB1AAD" w:rsidRDefault="00841072" w14:paraId="000000E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data (vector&lt;company&gt;&amp;) - a vector to store Company objects</w:t>
      </w:r>
    </w:p>
    <w:p w:rsidR="00AB1AAD" w:rsidRDefault="00841072" w14:paraId="000000E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E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Create string variable 'temp' to store each token.</w:t>
      </w:r>
    </w:p>
    <w:p w:rsidR="00AB1AAD" w:rsidRDefault="00841072" w14:paraId="000000E5" w14:textId="76B6DAA9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Create stringstream 'line' from the input string 's'.</w:t>
      </w:r>
    </w:p>
    <w:p w:rsidR="00AB1AAD" w:rsidRDefault="00841072" w14:paraId="000000E6" w14:textId="7ADEE25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Create vector 'c_row_info' to store the tokens.</w:t>
      </w:r>
    </w:p>
    <w:p w:rsidR="00AB1AAD" w:rsidRDefault="00841072" w14:paraId="000000E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0E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Extract the next token from 'line' using ',' as the delimiter and store it in 'temp'.</w:t>
      </w:r>
    </w:p>
    <w:p w:rsidR="00AB1AAD" w:rsidRDefault="00841072" w14:paraId="000000E9" w14:textId="690B210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b. Add 'temp' to the 'c_row_info' vector.</w:t>
      </w:r>
    </w:p>
    <w:p w:rsidR="00AB1AAD" w:rsidRDefault="00841072" w14:paraId="000000EA" w14:textId="48CDD72D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6. Create new Company object using the tokens in 'c_row_info':</w:t>
      </w:r>
    </w:p>
    <w:p w:rsidR="00AB1AAD" w:rsidRDefault="00841072" w14:paraId="000000EB" w14:textId="4A066AA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a. Set name of Company object to 'c_row_info[0]'.</w:t>
      </w:r>
    </w:p>
    <w:p w:rsidR="00AB1AAD" w:rsidRDefault="00841072" w14:paraId="000000EC" w14:textId="4475FCA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b. Set location of Company object to 'c_row_info[1]'.</w:t>
      </w:r>
    </w:p>
    <w:p w:rsidR="00AB1AAD" w:rsidRDefault="00841072" w14:paraId="000000ED" w14:textId="7322B270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c. Set field of Company object to 'c_row_info[2]'.</w:t>
      </w:r>
    </w:p>
    <w:p w:rsidR="00AB1AAD" w:rsidRDefault="00841072" w14:paraId="000000EE" w14:textId="2F3E1DF4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d. Set website of Company object to 'c_row_info[3]'.</w:t>
      </w:r>
    </w:p>
    <w:p w:rsidR="00AB1AAD" w:rsidRDefault="00841072" w14:paraId="000000EF" w14:textId="29FC4BA9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e. Set email of Company object to 'c_row_info[4]'.</w:t>
      </w:r>
    </w:p>
    <w:p w:rsidR="00AB1AAD" w:rsidRDefault="00841072" w14:paraId="000000F0" w14:textId="0F25DB98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f. Set phone number of Company object to 'c_row_info[5]'.</w:t>
      </w:r>
    </w:p>
    <w:p w:rsidR="00AB1AAD" w:rsidRDefault="00841072" w14:paraId="000000F1" w14:textId="05FE1AD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g. Set package offered by Company object to 'c_row_info[6]'.</w:t>
      </w:r>
    </w:p>
    <w:p w:rsidR="00AB1AAD" w:rsidRDefault="00841072" w14:paraId="000000F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7. Create a pointer 'c' to the newly created Company object.</w:t>
      </w:r>
    </w:p>
    <w:p w:rsidR="00AB1AAD" w:rsidRDefault="00841072" w14:paraId="000000F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8. Add the newly created Company object to the 'data' vector.</w:t>
      </w:r>
    </w:p>
    <w:p w:rsidR="00AB1AAD" w:rsidRDefault="00841072" w14:paraId="000000F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9. End. </w:t>
      </w:r>
    </w:p>
    <w:p w:rsidR="00AB1AAD" w:rsidRDefault="00841072" w14:paraId="000000F5" w14:textId="29FE9611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tokenize_internship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460AD" w:rsidRDefault="00A460AD" w14:paraId="61AAB0A3" w14:textId="0EC672B0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Complexity-O(n), Space Complexity-O(</w:t>
      </w:r>
      <w:r w:rsidR="001F76F7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1F76F7">
        <w:rPr>
          <w:i/>
          <w:color w:val="D80E0E"/>
          <w:sz w:val="28"/>
          <w:szCs w:val="28"/>
          <w:highlight w:val="white"/>
          <w:lang w:val="en-US"/>
        </w:rPr>
        <w:t>.</w:t>
      </w:r>
    </w:p>
    <w:p w:rsidR="00AB1AAD" w:rsidRDefault="00841072" w14:paraId="000000F6" w14:textId="678D2F8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759255BB">
        <w:rPr>
          <w:sz w:val="28"/>
          <w:szCs w:val="28"/>
          <w:highlight w:val="white"/>
          <w:lang w:val="en-US"/>
        </w:rPr>
        <w:t>TokenizeInternship(</w:t>
      </w:r>
      <w:proofErr w:type="gramEnd"/>
      <w:r w:rsidRPr="759255BB">
        <w:rPr>
          <w:sz w:val="28"/>
          <w:szCs w:val="28"/>
          <w:highlight w:val="white"/>
          <w:lang w:val="en-US"/>
        </w:rPr>
        <w:t>s, mr)</w:t>
      </w:r>
    </w:p>
    <w:p w:rsidR="00AB1AAD" w:rsidRDefault="00841072" w14:paraId="000000F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0F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the string to be tokenized</w:t>
      </w:r>
    </w:p>
    <w:p w:rsidR="00AB1AAD" w:rsidRDefault="00841072" w14:paraId="000000F9" w14:textId="16FB0E1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mr (map&lt;string, Internship*&gt;) - map containing Internship objects indexed by IDs</w:t>
      </w:r>
    </w:p>
    <w:p w:rsidR="00AB1AAD" w:rsidRDefault="00841072" w14:paraId="000000F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0F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2. Create  string variable 'temp' to store each token.</w:t>
      </w:r>
    </w:p>
    <w:p w:rsidR="00AB1AAD" w:rsidRDefault="00841072" w14:paraId="000000F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3. Create  stringstream 'line' from the input string 's'.</w:t>
      </w:r>
    </w:p>
    <w:p w:rsidR="00AB1AAD" w:rsidRDefault="00841072" w14:paraId="000000F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4. Create vector 'i_row_info' to store the tokens.</w:t>
      </w:r>
    </w:p>
    <w:p w:rsidR="00AB1AAD" w:rsidRDefault="00841072" w14:paraId="000000F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0F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Extract the next token from 'line' using ',' as the delimiter and store it in 'temp'.</w:t>
      </w:r>
    </w:p>
    <w:p w:rsidR="00AB1AAD" w:rsidRDefault="00841072" w14:paraId="0000010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Add 'temp' to the 'i_row_info' vector.</w:t>
      </w:r>
    </w:p>
    <w:p w:rsidR="00AB1AAD" w:rsidRDefault="00841072" w14:paraId="0000010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6. Create a new Internship object using the tokens in 'i_row_info':</w:t>
      </w:r>
    </w:p>
    <w:p w:rsidR="00AB1AAD" w:rsidRDefault="00841072" w14:paraId="0000010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Set ID of Internship object to 'i_row_info[0]'.</w:t>
      </w:r>
    </w:p>
    <w:p w:rsidR="00AB1AAD" w:rsidRDefault="00841072" w14:paraId="0000010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Set name of Internship object to 'i_row_info[1]'.</w:t>
      </w:r>
    </w:p>
    <w:p w:rsidR="00AB1AAD" w:rsidRDefault="00841072" w14:paraId="0000010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c. Set  location of Internship object to 'i_row_info[2]'.</w:t>
      </w:r>
    </w:p>
    <w:p w:rsidR="00AB1AAD" w:rsidRDefault="00841072" w14:paraId="0000010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Set field of Internship object to 'i_row_info[3]'.</w:t>
      </w:r>
    </w:p>
    <w:p w:rsidR="00AB1AAD" w:rsidRDefault="00841072" w14:paraId="00000106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e. Set stipend of Internship object to 'i_row_info[4]'.</w:t>
      </w:r>
    </w:p>
    <w:p w:rsidR="00AB1AAD" w:rsidRDefault="00841072" w14:paraId="0000010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f. Set start date of Internship object to 'i_row_info[5]'.</w:t>
      </w:r>
    </w:p>
    <w:p w:rsidR="00AB1AAD" w:rsidRDefault="00841072" w14:paraId="00000108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g. Set end date of Internship object to 'i_row_info[6]'.</w:t>
      </w:r>
    </w:p>
    <w:p w:rsidR="00AB1AAD" w:rsidRDefault="00841072" w14:paraId="0000010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h. Set eligibility criteria of Internship object to 'i_row_info[7]'.</w:t>
      </w:r>
    </w:p>
    <w:p w:rsidR="00AB1AAD" w:rsidRDefault="00841072" w14:paraId="0000010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7. Create  pointer 'data' to newly created Internship object.</w:t>
      </w:r>
    </w:p>
    <w:p w:rsidR="00AB1AAD" w:rsidRDefault="00841072" w14:paraId="0000010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8. Add newly created Internship object to 'mr' map with its ID as key.</w:t>
      </w:r>
    </w:p>
    <w:p w:rsidR="00AB1AAD" w:rsidRDefault="00841072" w14:paraId="0000010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9. End. </w:t>
      </w:r>
    </w:p>
    <w:p w:rsidR="001F76F7" w:rsidRDefault="00841072" w14:paraId="726A1707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highlight w:val="white"/>
          <w:lang w:val="en-US"/>
        </w:rPr>
        <w:t>tokenizing_schedule</w:t>
      </w:r>
      <w:proofErr w:type="spellEnd"/>
      <w:r w:rsidRPr="03F2E950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1F76F7" w14:paraId="0000010D" w14:textId="52203577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Complexity-O(n), Space Complexity-O(n).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03F2E950" w:rsidR="00841072">
        <w:rPr>
          <w:sz w:val="28"/>
          <w:szCs w:val="28"/>
          <w:highlight w:val="white"/>
          <w:lang w:val="en-US"/>
        </w:rPr>
        <w:t>TokenizeSchedule(</w:t>
      </w:r>
      <w:proofErr w:type="gramEnd"/>
      <w:r w:rsidRPr="03F2E950" w:rsidR="00841072">
        <w:rPr>
          <w:sz w:val="28"/>
          <w:szCs w:val="28"/>
          <w:highlight w:val="white"/>
          <w:lang w:val="en-US"/>
        </w:rPr>
        <w:t>s, data)</w:t>
      </w:r>
    </w:p>
    <w:p w:rsidR="00AB1AAD" w:rsidRDefault="00841072" w14:paraId="0000010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0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- string to be tokenized</w:t>
      </w:r>
    </w:p>
    <w:p w:rsidR="00AB1AAD" w:rsidRDefault="00841072" w14:paraId="00000110" w14:textId="0339A43A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data (map&lt;string, Schedule*&gt;) -  map containing Schedule objects indexed by IDs</w:t>
      </w:r>
    </w:p>
    <w:p w:rsidR="00AB1AAD" w:rsidRDefault="00841072" w14:paraId="0000011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12" w14:textId="6CFB8AF0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2. Create  string variable 'temp' to store each token.</w:t>
      </w:r>
    </w:p>
    <w:p w:rsidR="00AB1AAD" w:rsidRDefault="00841072" w14:paraId="00000113" w14:textId="3CDA11AA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Create  stringstream 'line' from the input string 's'.</w:t>
      </w:r>
    </w:p>
    <w:p w:rsidR="00AB1AAD" w:rsidRDefault="00841072" w14:paraId="00000114" w14:textId="7C02A75E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Create  vector 'row' to store the tokens.</w:t>
      </w:r>
    </w:p>
    <w:p w:rsidR="00AB1AAD" w:rsidRDefault="00841072" w14:paraId="0000011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11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Extract the next token from 'line' using ',' as the delimiter and store it in 'temp'.</w:t>
      </w:r>
    </w:p>
    <w:p w:rsidR="00AB1AAD" w:rsidRDefault="00841072" w14:paraId="0000011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Add 'temp' to the 'row' vector.</w:t>
      </w:r>
    </w:p>
    <w:p w:rsidR="00AB1AAD" w:rsidRDefault="00841072" w14:paraId="0000011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Create new Schedule object using the tokens in 'row':</w:t>
      </w:r>
    </w:p>
    <w:p w:rsidR="00AB1AAD" w:rsidRDefault="00841072" w14:paraId="0000011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Set ID of Schedule object to 'row[0]'.</w:t>
      </w:r>
    </w:p>
    <w:p w:rsidR="00AB1AAD" w:rsidRDefault="00841072" w14:paraId="0000011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Set  date of Schedule object to 'row[1]'.</w:t>
      </w:r>
    </w:p>
    <w:p w:rsidR="00AB1AAD" w:rsidRDefault="00841072" w14:paraId="0000011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c. Set time of Schedule object to 'row[2]'.</w:t>
      </w:r>
    </w:p>
    <w:p w:rsidR="00AB1AAD" w:rsidRDefault="00841072" w14:paraId="0000011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Set event name of Schedule object to 'row[3]'.</w:t>
      </w:r>
    </w:p>
    <w:p w:rsidR="00AB1AAD" w:rsidRDefault="00841072" w14:paraId="0000011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e. Set location of Schedule object to 'row[4]'.</w:t>
      </w:r>
    </w:p>
    <w:p w:rsidR="00AB1AAD" w:rsidRDefault="00841072" w14:paraId="0000011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f. Set description of Schedule object to 'row[5]'.</w:t>
      </w:r>
    </w:p>
    <w:p w:rsidR="00AB1AAD" w:rsidRDefault="00841072" w14:paraId="0000011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g. Set organizer of Schedule object to 'row[6]'.</w:t>
      </w:r>
    </w:p>
    <w:p w:rsidR="00AB1AAD" w:rsidRDefault="00841072" w14:paraId="0000012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7. Create pointer 'sche' to newly created Schedule object.</w:t>
      </w:r>
    </w:p>
    <w:p w:rsidR="00AB1AAD" w:rsidRDefault="00841072" w14:paraId="0000012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8. Add newly created Schedule object to 'data' map with its ID as key.</w:t>
      </w:r>
    </w:p>
    <w:p w:rsidR="00AB1AAD" w:rsidRDefault="00841072" w14:paraId="0000012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9. End. </w:t>
      </w:r>
    </w:p>
    <w:p w:rsidR="001F76F7" w:rsidRDefault="00841072" w14:paraId="02A1B222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tokenize_jobOffers: </w:t>
      </w:r>
    </w:p>
    <w:p w:rsidR="00AB1AAD" w:rsidRDefault="001F76F7" w14:paraId="00000123" w14:textId="103B639F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Complexity-O(n), Space Complexity-O(n).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759255BB" w:rsidR="00841072">
        <w:rPr>
          <w:sz w:val="28"/>
          <w:szCs w:val="28"/>
          <w:highlight w:val="white"/>
          <w:lang w:val="en-US"/>
        </w:rPr>
        <w:t>TokenizeJobOffers(</w:t>
      </w:r>
      <w:proofErr w:type="gramEnd"/>
      <w:r w:rsidRPr="759255BB" w:rsidR="00841072">
        <w:rPr>
          <w:sz w:val="28"/>
          <w:szCs w:val="28"/>
          <w:highlight w:val="white"/>
          <w:lang w:val="en-US"/>
        </w:rPr>
        <w:t>s, mj)</w:t>
      </w:r>
    </w:p>
    <w:p w:rsidR="00AB1AAD" w:rsidRDefault="00841072" w14:paraId="0000012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2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s (string) -string to be tokenized</w:t>
      </w:r>
    </w:p>
    <w:p w:rsidR="00AB1AAD" w:rsidRDefault="00841072" w14:paraId="00000126" w14:textId="76B74A8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mj (map&lt;string, JobOffer*&gt;) -  map containing JobOffer objects indexed by  IDs</w:t>
      </w:r>
    </w:p>
    <w:p w:rsidR="00AB1AAD" w:rsidRDefault="00841072" w14:paraId="0000012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28" w14:textId="59F290F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2. Create  string variable 'temp' to store each token.</w:t>
      </w:r>
    </w:p>
    <w:p w:rsidR="00AB1AAD" w:rsidRDefault="00841072" w14:paraId="00000129" w14:textId="6D110EF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Create stringstream 'line' from the input string 's'.</w:t>
      </w:r>
    </w:p>
    <w:p w:rsidR="00AB1AAD" w:rsidRDefault="00841072" w14:paraId="0000012A" w14:textId="09A3378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Create vector 'j_row' to store the tokens.</w:t>
      </w:r>
    </w:p>
    <w:p w:rsidR="00AB1AAD" w:rsidRDefault="00841072" w14:paraId="0000012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tokens to extract from 'line':</w:t>
      </w:r>
    </w:p>
    <w:p w:rsidR="00AB1AAD" w:rsidRDefault="00841072" w14:paraId="0000012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Extract the next token from 'line' using ',' as the delimiter and store it in 'temp'.</w:t>
      </w:r>
    </w:p>
    <w:p w:rsidR="00AB1AAD" w:rsidRDefault="00841072" w14:paraId="0000012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Add 'temp' to the 'j_row' vector.</w:t>
      </w:r>
    </w:p>
    <w:p w:rsidR="00AB1AAD" w:rsidRDefault="00841072" w14:paraId="0000012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6. Create new JobOffer object using the tokens in 'j_row':</w:t>
      </w:r>
    </w:p>
    <w:p w:rsidR="00AB1AAD" w:rsidRDefault="00841072" w14:paraId="0000012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Set ID of JobOffer object to 'j_row[0]'.</w:t>
      </w:r>
    </w:p>
    <w:p w:rsidR="00AB1AAD" w:rsidRDefault="00841072" w14:paraId="0000013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Set name of JobOffer object to 'j_row[1]'.</w:t>
      </w:r>
    </w:p>
    <w:p w:rsidR="00AB1AAD" w:rsidRDefault="00841072" w14:paraId="0000013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c. Set batch of JobOffer object to 'j_row[2]'.</w:t>
      </w:r>
    </w:p>
    <w:p w:rsidR="00AB1AAD" w:rsidRDefault="00841072" w14:paraId="0000013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Set written test status of JobOffer object to 'j_row[3]'.</w:t>
      </w:r>
    </w:p>
    <w:p w:rsidR="00AB1AAD" w:rsidRDefault="00841072" w14:paraId="0000013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e. Set interview status of JobOffer object to 'j_row[4]'.</w:t>
      </w:r>
    </w:p>
    <w:p w:rsidR="00AB1AAD" w:rsidRDefault="00841072" w14:paraId="0000013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f. Set placement status of JobOffer object to 'j_row[5]'.</w:t>
      </w:r>
    </w:p>
    <w:p w:rsidR="00AB1AAD" w:rsidRDefault="00841072" w14:paraId="0000013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g. Convert 'j_row[6]' to an integer and set it as the package of the JobOffer object.</w:t>
      </w:r>
    </w:p>
    <w:p w:rsidR="00AB1AAD" w:rsidRDefault="00841072" w14:paraId="00000136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7. Create pointer 'job' to newly created JobOffer object.</w:t>
      </w:r>
    </w:p>
    <w:p w:rsidR="00AB1AAD" w:rsidRDefault="00841072" w14:paraId="0000013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8. Add newly created JobOffer object to 'mj' map with its ID as key.</w:t>
      </w:r>
    </w:p>
    <w:p w:rsidR="00AB1AAD" w:rsidRDefault="00841072" w14:paraId="0000013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9. End. </w:t>
      </w:r>
    </w:p>
    <w:p w:rsidR="00AB1AAD" w:rsidRDefault="00841072" w14:paraId="00000139" w14:textId="77777777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03F2E950">
        <w:rPr>
          <w:i/>
          <w:color w:val="D80E0E"/>
          <w:sz w:val="28"/>
          <w:szCs w:val="28"/>
          <w:highlight w:val="white"/>
          <w:lang w:val="en-US"/>
        </w:rPr>
        <w:t>read_file</w:t>
      </w:r>
      <w:proofErr w:type="spellEnd"/>
      <w:r w:rsidRPr="03F2E950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1F76F7" w:rsidRDefault="001F76F7" w14:paraId="5AD727E6" w14:textId="0B227FC5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Complexity-O(n), Space Complexity-O(n).</w:t>
      </w:r>
    </w:p>
    <w:p w:rsidR="00AB1AAD" w:rsidRDefault="00841072" w14:paraId="0000013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03F2E950">
        <w:rPr>
          <w:sz w:val="28"/>
          <w:szCs w:val="28"/>
          <w:highlight w:val="white"/>
          <w:lang w:val="en-US"/>
        </w:rPr>
        <w:t>ReadFile(</w:t>
      </w:r>
      <w:proofErr w:type="gramEnd"/>
      <w:r w:rsidRPr="03F2E950">
        <w:rPr>
          <w:sz w:val="28"/>
          <w:szCs w:val="28"/>
          <w:highlight w:val="white"/>
          <w:lang w:val="en-US"/>
        </w:rPr>
        <w:t>students, companies, internships, schedule, jobOffers)</w:t>
      </w:r>
    </w:p>
    <w:p w:rsidR="00AB1AAD" w:rsidRDefault="00841072" w14:paraId="0000013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3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students (map&lt;string, Student*&gt;) - a map containing Student objects indexed by their IDs</w:t>
      </w:r>
    </w:p>
    <w:p w:rsidR="00AB1AAD" w:rsidRDefault="00841072" w14:paraId="0000013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companies (vector&lt;company&gt;&amp;) - a vector to store Company objects</w:t>
      </w:r>
    </w:p>
    <w:p w:rsidR="00AB1AAD" w:rsidRDefault="00841072" w14:paraId="0000013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internships (map&lt;string, Internship*&gt;) - a map containing Internship objects indexed by their IDs</w:t>
      </w:r>
    </w:p>
    <w:p w:rsidR="00AB1AAD" w:rsidRDefault="00841072" w14:paraId="0000013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schedule (map&lt;string, Schedule*&gt;) - a map containing Schedule objects indexed by their IDs</w:t>
      </w:r>
    </w:p>
    <w:p w:rsidR="00AB1AAD" w:rsidRDefault="00841072" w14:paraId="0000014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jobOffers (map&lt;string, JobOffer*&gt;) - a map containing JobOffer objects indexed by their IDs</w:t>
      </w:r>
    </w:p>
    <w:p w:rsidR="00AB1AAD" w:rsidRDefault="00841072" w14:paraId="0000014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4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Declare input file stream 'fin' and string variable 'line'.</w:t>
      </w:r>
    </w:p>
    <w:p w:rsidR="00AB1AAD" w:rsidRDefault="00841072" w14:paraId="0000014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Open file for reading.</w:t>
      </w:r>
    </w:p>
    <w:p w:rsidR="00AB1AAD" w:rsidRDefault="00841072" w14:paraId="0000014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Read and discard the header line.</w:t>
      </w:r>
    </w:p>
    <w:p w:rsidR="00AB1AAD" w:rsidRDefault="00841072" w14:paraId="0000014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While there are lines to read from the file:</w:t>
      </w:r>
    </w:p>
    <w:p w:rsidR="00AB1AAD" w:rsidRDefault="00841072" w14:paraId="0000014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Read a line from the file.</w:t>
      </w:r>
    </w:p>
    <w:p w:rsidR="00AB1AAD" w:rsidRDefault="00841072" w14:paraId="00000147" w14:textId="44C8922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b. Tokenize the line and create a Student object using the 'tokenize_student' function.</w:t>
      </w:r>
    </w:p>
    <w:p w:rsidR="00AB1AAD" w:rsidRDefault="00841072" w14:paraId="0000014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Close file.</w:t>
      </w:r>
    </w:p>
    <w:p w:rsidR="00AB1AAD" w:rsidRDefault="00841072" w14:paraId="00000149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7. Clear end-of-file flag.</w:t>
      </w:r>
    </w:p>
    <w:p w:rsidR="00AB1AAD" w:rsidRDefault="00841072" w14:paraId="0000014A" w14:textId="02DD9F14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8. Repeat steps 3-7 for the Company, Internship, JobOffer, and Schedule files.</w:t>
      </w:r>
    </w:p>
    <w:p w:rsidR="00AB1AAD" w:rsidRDefault="00841072" w14:paraId="0000014B" w14:textId="70A5961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9. End . </w:t>
      </w:r>
    </w:p>
    <w:p w:rsidR="00AB1AAD" w:rsidRDefault="00AB1AAD" w14:paraId="0000014C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841072" w14:paraId="0000014D" w14:textId="45A23DD9">
      <w:pPr>
        <w:spacing w:line="360" w:lineRule="auto"/>
        <w:rPr>
          <w:b/>
          <w:sz w:val="34"/>
          <w:szCs w:val="34"/>
          <w:highlight w:val="white"/>
          <w:lang w:val="en-US"/>
        </w:rPr>
      </w:pPr>
      <w:r w:rsidRPr="759255BB">
        <w:rPr>
          <w:b/>
          <w:sz w:val="34"/>
          <w:szCs w:val="34"/>
          <w:highlight w:val="white"/>
          <w:lang w:val="en-US"/>
        </w:rPr>
        <w:t xml:space="preserve">9. Display.h: </w:t>
      </w:r>
    </w:p>
    <w:p w:rsidR="00814194" w:rsidRDefault="00841072" w14:paraId="0604B79E" w14:textId="77777777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display_allstudents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997EDD" w14:paraId="0000014E" w14:textId="3A26FDD9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highlight w:val="white"/>
          <w:lang w:val="en-US"/>
        </w:rPr>
        <w:t>Time Complexity-O(</w:t>
      </w:r>
      <w:r w:rsidR="00BE67BA">
        <w:rPr>
          <w:i/>
          <w:color w:val="D80E0E"/>
          <w:sz w:val="28"/>
          <w:szCs w:val="28"/>
          <w:highlight w:val="white"/>
          <w:lang w:val="en-US"/>
        </w:rPr>
        <w:t>n</w:t>
      </w:r>
      <w:r>
        <w:rPr>
          <w:i/>
          <w:color w:val="D80E0E"/>
          <w:sz w:val="28"/>
          <w:szCs w:val="28"/>
          <w:highlight w:val="white"/>
          <w:lang w:val="en-US"/>
        </w:rPr>
        <w:t>)</w:t>
      </w:r>
      <w:r w:rsidR="00CE500A">
        <w:rPr>
          <w:i/>
          <w:color w:val="D80E0E"/>
          <w:sz w:val="28"/>
          <w:szCs w:val="28"/>
          <w:highlight w:val="white"/>
          <w:lang w:val="en-US"/>
        </w:rPr>
        <w:t>,</w:t>
      </w:r>
      <w:r w:rsidR="00AB2E6C">
        <w:rPr>
          <w:i/>
          <w:color w:val="D80E0E"/>
          <w:sz w:val="28"/>
          <w:szCs w:val="28"/>
          <w:highlight w:val="white"/>
          <w:lang w:val="en-US"/>
        </w:rPr>
        <w:t xml:space="preserve"> </w:t>
      </w:r>
      <w:r w:rsidR="00CE500A">
        <w:rPr>
          <w:i/>
          <w:color w:val="D80E0E"/>
          <w:sz w:val="28"/>
          <w:szCs w:val="28"/>
          <w:highlight w:val="white"/>
          <w:lang w:val="en-US"/>
        </w:rPr>
        <w:t>Space Complexity-O(</w:t>
      </w:r>
      <w:r w:rsidR="00C86821">
        <w:rPr>
          <w:i/>
          <w:color w:val="D80E0E"/>
          <w:sz w:val="28"/>
          <w:szCs w:val="28"/>
          <w:highlight w:val="white"/>
          <w:lang w:val="en-US"/>
        </w:rPr>
        <w:t>m</w:t>
      </w:r>
      <w:r w:rsidR="00CE500A">
        <w:rPr>
          <w:i/>
          <w:color w:val="D80E0E"/>
          <w:sz w:val="28"/>
          <w:szCs w:val="28"/>
          <w:highlight w:val="white"/>
          <w:lang w:val="en-US"/>
        </w:rPr>
        <w:t>)</w:t>
      </w:r>
      <w:r w:rsidR="00F308A9">
        <w:rPr>
          <w:i/>
          <w:color w:val="D80E0E"/>
          <w:sz w:val="28"/>
          <w:szCs w:val="28"/>
          <w:highlight w:val="white"/>
          <w:lang w:val="en-US"/>
        </w:rPr>
        <w:t>.</w:t>
      </w:r>
    </w:p>
    <w:p w:rsidR="00AB1AAD" w:rsidRDefault="00841072" w14:paraId="0000014F" w14:textId="65ADD33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Procedure: </w:t>
      </w:r>
      <w:proofErr w:type="gramStart"/>
      <w:r w:rsidRPr="759255BB">
        <w:rPr>
          <w:sz w:val="28"/>
          <w:szCs w:val="28"/>
          <w:highlight w:val="white"/>
          <w:lang w:val="en-US"/>
        </w:rPr>
        <w:t>DisplayAllStudents(</w:t>
      </w:r>
      <w:proofErr w:type="gramEnd"/>
      <w:r w:rsidRPr="759255BB">
        <w:rPr>
          <w:sz w:val="28"/>
          <w:szCs w:val="28"/>
          <w:highlight w:val="white"/>
          <w:lang w:val="en-US"/>
        </w:rPr>
        <w:t>Student)</w:t>
      </w:r>
    </w:p>
    <w:p w:rsidR="00AB1AAD" w:rsidRDefault="00841072" w14:paraId="00000150" w14:textId="1A1447B0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Input:- Student (map&lt;string, Student*&gt;) - a map containing Student objects indexed by  IDs</w:t>
      </w:r>
    </w:p>
    <w:p w:rsidR="00AB1AAD" w:rsidRDefault="00841072" w14:paraId="0000015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52" w14:textId="62AD024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2. Print a header indicating the list of students.</w:t>
      </w:r>
    </w:p>
    <w:p w:rsidR="00AB1AAD" w:rsidRDefault="00841072" w14:paraId="0000015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Print column headers for ID, Name, Branch, CGPA, and Year.</w:t>
      </w:r>
    </w:p>
    <w:p w:rsidR="00AB1AAD" w:rsidRDefault="00841072" w14:paraId="0000015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For each student in the 'Student' map:</w:t>
      </w:r>
    </w:p>
    <w:p w:rsidR="00AB1AAD" w:rsidRDefault="00841072" w14:paraId="0000015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Print the student's ID, name, branch, CGPA, and year of placement.</w:t>
      </w:r>
    </w:p>
    <w:p w:rsidR="00AB1AAD" w:rsidRDefault="00841072" w14:paraId="00000156" w14:textId="35D7502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b. If the student's CGPA is less than 3.0, indicate that they are not eligible for placement.</w:t>
      </w:r>
    </w:p>
    <w:p w:rsidR="00AB1AAD" w:rsidRDefault="00841072" w14:paraId="00000157" w14:textId="54C3833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c. If the student's CGPA is 3.0 or higher, indicate that they are eligible for placement.</w:t>
      </w:r>
    </w:p>
    <w:p w:rsidR="00AB1AAD" w:rsidRDefault="00841072" w14:paraId="0000015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5. End. </w:t>
      </w:r>
    </w:p>
    <w:p w:rsidR="00814194" w:rsidRDefault="00841072" w14:paraId="1C87E5A2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spellStart"/>
      <w:r w:rsidRPr="759255BB">
        <w:rPr>
          <w:i/>
          <w:color w:val="D80E0E"/>
          <w:sz w:val="28"/>
          <w:szCs w:val="28"/>
          <w:highlight w:val="white"/>
          <w:lang w:val="en-US"/>
        </w:rPr>
        <w:t>company_based_details</w:t>
      </w:r>
      <w:proofErr w:type="spellEnd"/>
      <w:r w:rsidRPr="759255BB">
        <w:rPr>
          <w:i/>
          <w:color w:val="D80E0E"/>
          <w:sz w:val="28"/>
          <w:szCs w:val="28"/>
          <w:highlight w:val="white"/>
          <w:lang w:val="en-US"/>
        </w:rPr>
        <w:t>:</w:t>
      </w:r>
    </w:p>
    <w:p w:rsidR="00AB1AAD" w:rsidRDefault="00814194" w14:paraId="00000159" w14:textId="1E2630B3">
      <w:pPr>
        <w:spacing w:line="360" w:lineRule="auto"/>
        <w:rPr>
          <w:sz w:val="28"/>
          <w:szCs w:val="28"/>
          <w:highlight w:val="white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r w:rsidR="00AB2E6C">
        <w:rPr>
          <w:i/>
          <w:color w:val="D80E0E"/>
          <w:sz w:val="28"/>
          <w:szCs w:val="28"/>
          <w:lang w:val="en-US"/>
        </w:rPr>
        <w:t xml:space="preserve">O(n), Space </w:t>
      </w:r>
      <w:proofErr w:type="spellStart"/>
      <w:r w:rsidR="00AB2E6C">
        <w:rPr>
          <w:i/>
          <w:color w:val="D80E0E"/>
          <w:sz w:val="28"/>
          <w:szCs w:val="28"/>
          <w:lang w:val="en-US"/>
        </w:rPr>
        <w:t>Complexity:</w:t>
      </w:r>
      <w:r w:rsidR="00F308A9">
        <w:rPr>
          <w:i/>
          <w:color w:val="D80E0E"/>
          <w:sz w:val="28"/>
          <w:szCs w:val="28"/>
          <w:lang w:val="en-US"/>
        </w:rPr>
        <w:t>O</w:t>
      </w:r>
      <w:proofErr w:type="spellEnd"/>
      <w:r w:rsidR="00F308A9">
        <w:rPr>
          <w:i/>
          <w:color w:val="D80E0E"/>
          <w:sz w:val="28"/>
          <w:szCs w:val="28"/>
          <w:lang w:val="en-US"/>
        </w:rPr>
        <w:t>(</w:t>
      </w:r>
      <w:proofErr w:type="spellStart"/>
      <w:r w:rsidR="00F308A9">
        <w:rPr>
          <w:i/>
          <w:color w:val="D80E0E"/>
          <w:sz w:val="28"/>
          <w:szCs w:val="28"/>
          <w:lang w:val="en-US"/>
        </w:rPr>
        <w:t>kn</w:t>
      </w:r>
      <w:proofErr w:type="spellEnd"/>
      <w:r w:rsidR="00F308A9">
        <w:rPr>
          <w:i/>
          <w:color w:val="D80E0E"/>
          <w:sz w:val="28"/>
          <w:szCs w:val="28"/>
          <w:lang w:val="en-US"/>
        </w:rPr>
        <w:t>).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759255BB" w:rsidR="00841072">
        <w:rPr>
          <w:sz w:val="28"/>
          <w:szCs w:val="28"/>
          <w:highlight w:val="white"/>
          <w:lang w:val="en-US"/>
        </w:rPr>
        <w:t>CompanyBasedDetails</w:t>
      </w:r>
      <w:proofErr w:type="spellEnd"/>
      <w:r w:rsidRPr="759255BB" w:rsidR="00841072">
        <w:rPr>
          <w:sz w:val="28"/>
          <w:szCs w:val="28"/>
          <w:highlight w:val="white"/>
          <w:lang w:val="en-US"/>
        </w:rPr>
        <w:t>(j)</w:t>
      </w:r>
    </w:p>
    <w:p w:rsidR="00AB1AAD" w:rsidRDefault="00841072" w14:paraId="0000015A" w14:textId="613A519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Input:- j (map&lt;string, JobOffer*&gt;) - a map containing JobOffer objects indexed by IDs</w:t>
      </w:r>
    </w:p>
    <w:p w:rsidR="00AB1AAD" w:rsidRDefault="00841072" w14:paraId="0000015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5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Prompt user to enter name of the company.</w:t>
      </w:r>
    </w:p>
    <w:p w:rsidR="00AB1AAD" w:rsidRDefault="00841072" w14:paraId="0000015D" w14:textId="4B4001A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3. Read the company name from user.</w:t>
      </w:r>
    </w:p>
    <w:p w:rsidR="00AB1AAD" w:rsidRDefault="00841072" w14:paraId="0000015E" w14:textId="003BB75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Print a header indicating the list of students placed in the specified company.</w:t>
      </w:r>
    </w:p>
    <w:p w:rsidR="00AB1AAD" w:rsidRDefault="00841072" w14:paraId="0000015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Print column headers for ID, Name, and Placement Status.</w:t>
      </w:r>
    </w:p>
    <w:p w:rsidR="00AB1AAD" w:rsidRDefault="00841072" w14:paraId="0000016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For each job offer in the 'j' map:</w:t>
      </w:r>
    </w:p>
    <w:p w:rsidR="00AB1AAD" w:rsidRDefault="00841072" w14:paraId="0000016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If the company name of the job offer matches the specified company:</w:t>
      </w:r>
    </w:p>
    <w:p w:rsidR="00AB1AAD" w:rsidRDefault="00841072" w14:paraId="00000162" w14:textId="303E4364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Print the ID, name, and placement status of the student associated with the job offer.</w:t>
      </w:r>
    </w:p>
    <w:p w:rsidR="00AB1AAD" w:rsidRDefault="00841072" w14:paraId="0000016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 End. </w:t>
      </w:r>
    </w:p>
    <w:p w:rsidR="00215B49" w:rsidRDefault="00841072" w14:paraId="2F15CDD8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batchwise_placement_details: </w:t>
      </w:r>
    </w:p>
    <w:p w:rsidRPr="00391F25" w:rsidR="00AB1AAD" w:rsidRDefault="00215B49" w14:paraId="00000164" w14:textId="3497E3B0">
      <w:pPr>
        <w:spacing w:line="360" w:lineRule="auto"/>
        <w:rPr>
          <w:i/>
          <w:color w:val="D80E0E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r w:rsidR="007B42E1">
        <w:rPr>
          <w:i/>
          <w:color w:val="D80E0E"/>
          <w:sz w:val="28"/>
          <w:szCs w:val="28"/>
          <w:lang w:val="en-US"/>
        </w:rPr>
        <w:t>O(n)</w:t>
      </w:r>
      <w:r w:rsidR="00D65F22">
        <w:rPr>
          <w:i/>
          <w:color w:val="D80E0E"/>
          <w:sz w:val="28"/>
          <w:szCs w:val="28"/>
          <w:lang w:val="en-US"/>
        </w:rPr>
        <w:t xml:space="preserve"> Space Complexity-O(</w:t>
      </w:r>
      <w:proofErr w:type="spellStart"/>
      <w:r w:rsidR="00391F25">
        <w:rPr>
          <w:i/>
          <w:color w:val="D80E0E"/>
          <w:sz w:val="28"/>
          <w:szCs w:val="28"/>
          <w:lang w:val="en-US"/>
        </w:rPr>
        <w:t>kn</w:t>
      </w:r>
      <w:proofErr w:type="spellEnd"/>
      <w:r w:rsidR="00D65F22">
        <w:rPr>
          <w:i/>
          <w:color w:val="D80E0E"/>
          <w:sz w:val="28"/>
          <w:szCs w:val="28"/>
          <w:lang w:val="en-US"/>
        </w:rPr>
        <w:t>)</w:t>
      </w:r>
      <w:r w:rsidR="0032398D">
        <w:rPr>
          <w:i/>
          <w:color w:val="D80E0E"/>
          <w:sz w:val="28"/>
          <w:szCs w:val="28"/>
          <w:lang w:val="en-US"/>
        </w:rPr>
        <w:t>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>Procedure: BatchwisePlacementDetails(j)</w:t>
      </w:r>
    </w:p>
    <w:p w:rsidR="00AB1AAD" w:rsidRDefault="00841072" w14:paraId="00000165" w14:textId="65B38781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Input:- j (map&lt;string, JobOffer*&gt;) - a map containing JobOffer objects indexed by IDs</w:t>
      </w:r>
    </w:p>
    <w:p w:rsidR="00AB1AAD" w:rsidRDefault="00841072" w14:paraId="0000016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67" w14:textId="7D1ABD07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2. Prompt the user to specify the batch (M.Tech ICT/B.Tech ICT).</w:t>
      </w:r>
    </w:p>
    <w:p w:rsidR="00AB1AAD" w:rsidRDefault="00841072" w14:paraId="0000016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Read the batch name from the user.</w:t>
      </w:r>
    </w:p>
    <w:p w:rsidR="00AB1AAD" w:rsidRDefault="00841072" w14:paraId="00000169" w14:textId="6FCFEBBE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4. Print a header indicating the list of students in the specified batch and their placement details.</w:t>
      </w:r>
    </w:p>
    <w:p w:rsidR="00AB1AAD" w:rsidRDefault="00841072" w14:paraId="0000016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Print column headers for ID, Name, Batch, and Placement Status.</w:t>
      </w:r>
    </w:p>
    <w:p w:rsidR="00AB1AAD" w:rsidRDefault="00841072" w14:paraId="0000016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For each job offer in the 'j' map:</w:t>
      </w:r>
    </w:p>
    <w:p w:rsidR="00AB1AAD" w:rsidRDefault="00841072" w14:paraId="0000016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If the batch of the job offer matches the specified batch:</w:t>
      </w:r>
    </w:p>
    <w:p w:rsidR="00AB1AAD" w:rsidRDefault="00841072" w14:paraId="0000016D" w14:textId="1DC57E3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Print the ID, name, batch, and placement status of the student associated with the job offer.</w:t>
      </w:r>
    </w:p>
    <w:p w:rsidR="00AB1AAD" w:rsidRDefault="00841072" w14:paraId="0000016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ii. Print a separator line.</w:t>
      </w:r>
    </w:p>
    <w:p w:rsidR="00AB1AAD" w:rsidRDefault="00841072" w14:paraId="0000016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7. End.</w:t>
      </w:r>
    </w:p>
    <w:p w:rsidR="00637AA3" w:rsidRDefault="00841072" w14:paraId="6D853EE3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>FUNCTION display_choice1:</w:t>
      </w:r>
    </w:p>
    <w:p w:rsidRPr="00724443" w:rsidR="00AB1AAD" w:rsidP="5A93DEF5" w:rsidRDefault="00637AA3" w14:paraId="370C836A" w14:textId="6118AC15">
      <w:pPr>
        <w:spacing w:line="360" w:lineRule="auto"/>
      </w:pPr>
      <w:r>
        <w:rPr>
          <w:i/>
          <w:color w:val="D80E0E"/>
          <w:sz w:val="28"/>
          <w:szCs w:val="28"/>
          <w:lang w:val="en-US"/>
        </w:rPr>
        <w:t>Time</w:t>
      </w:r>
      <w:r w:rsidR="004977C1">
        <w:rPr>
          <w:i/>
          <w:color w:val="D80E0E"/>
          <w:sz w:val="28"/>
          <w:szCs w:val="28"/>
          <w:lang w:val="en-US"/>
        </w:rPr>
        <w:t xml:space="preserve"> </w:t>
      </w:r>
      <w:r w:rsidR="00296E2F">
        <w:rPr>
          <w:i/>
          <w:color w:val="D80E0E"/>
          <w:sz w:val="28"/>
          <w:szCs w:val="28"/>
          <w:lang w:val="en-US"/>
        </w:rPr>
        <w:t>Complexity</w:t>
      </w:r>
      <w:r w:rsidR="001A1E52">
        <w:rPr>
          <w:i/>
          <w:color w:val="D80E0E"/>
          <w:sz w:val="28"/>
          <w:szCs w:val="28"/>
          <w:lang w:val="en-US"/>
        </w:rPr>
        <w:t>-O</w:t>
      </w:r>
      <w:del w:author="Microsoft Word" w:date="2024-04-07T10:08:00Z" w:id="2">
        <w:r w:rsidRPr="1AE84AD1" w:rsidR="1AE84AD1">
          <w:rPr>
            <w:i/>
            <w:iCs/>
            <w:color w:val="D80E0E"/>
            <w:sz w:val="28"/>
            <w:szCs w:val="28"/>
            <w:lang w:val="en-US"/>
          </w:rPr>
          <w:delText>(</w:delText>
        </w:r>
      </w:del>
      <w:r w:rsidR="008E3FB3">
        <w:rPr>
          <w:i/>
          <w:iCs/>
          <w:color w:val="D80E0E"/>
          <w:sz w:val="28"/>
          <w:szCs w:val="28"/>
          <w:lang w:val="en-US"/>
        </w:rPr>
        <w:t>1</w:t>
      </w:r>
      <w:del w:author="Microsoft Word" w:date="2024-04-07T10:08:00Z" w:id="3">
        <w:r w:rsidRPr="1AE84AD1" w:rsidR="1AE84AD1">
          <w:rPr>
            <w:i/>
            <w:iCs/>
            <w:color w:val="D80E0E"/>
            <w:sz w:val="28"/>
            <w:szCs w:val="28"/>
            <w:lang w:val="en-US"/>
          </w:rPr>
          <w:delText>)</w:delText>
        </w:r>
      </w:del>
      <w:r w:rsidR="008E3FB3">
        <w:rPr>
          <w:i/>
          <w:iCs/>
          <w:color w:val="D80E0E"/>
          <w:sz w:val="28"/>
          <w:szCs w:val="28"/>
          <w:lang w:val="en-US"/>
        </w:rPr>
        <w:t>, Space Complexity-</w:t>
      </w:r>
      <w:proofErr w:type="gramStart"/>
      <w:ins w:author="Microsoft Word" w:date="2024-04-07T10:08:00Z" w:id="4">
        <w:r w:rsidR="008E3FB3">
          <w:rPr>
            <w:i/>
            <w:iCs/>
            <w:color w:val="D80E0E"/>
            <w:sz w:val="28"/>
            <w:szCs w:val="28"/>
            <w:lang w:val="en-US"/>
          </w:rPr>
          <w:t>O(</w:t>
        </w:r>
        <w:proofErr w:type="gramEnd"/>
        <w:r w:rsidR="0032398D">
          <w:rPr>
            <w:i/>
            <w:iCs/>
            <w:color w:val="D80E0E"/>
            <w:sz w:val="28"/>
            <w:szCs w:val="28"/>
            <w:lang w:val="en-US"/>
          </w:rPr>
          <w:t>1</w:t>
        </w:r>
        <w:r w:rsidR="008E3FB3">
          <w:rPr>
            <w:i/>
            <w:iCs/>
            <w:color w:val="D80E0E"/>
            <w:sz w:val="28"/>
            <w:szCs w:val="28"/>
            <w:lang w:val="en-US"/>
          </w:rPr>
          <w:t>)</w:t>
        </w:r>
        <w:r w:rsidR="0032398D">
          <w:rPr>
            <w:i/>
            <w:iCs/>
            <w:color w:val="D80E0E"/>
            <w:sz w:val="28"/>
            <w:szCs w:val="28"/>
            <w:lang w:val="en-US"/>
          </w:rPr>
          <w:t>.</w:t>
        </w:r>
      </w:ins>
    </w:p>
    <w:p w:rsidRPr="008E3FB3" w:rsidR="00AB1AAD" w:rsidRDefault="00841072" w14:paraId="00000170" w14:textId="24CAB8B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Procedure: DisplayChoice1(choice1, students, internships, schedule, jf)</w:t>
      </w:r>
    </w:p>
    <w:p w:rsidR="00AB1AAD" w:rsidRDefault="00841072" w14:paraId="0000017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7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choice1 (int) - the user's choice</w:t>
      </w:r>
    </w:p>
    <w:p w:rsidR="00AB1AAD" w:rsidRDefault="00841072" w14:paraId="0000017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students (map&lt;string, Student*&gt;) - a map containing Student objects indexed by their IDs</w:t>
      </w:r>
    </w:p>
    <w:p w:rsidR="00AB1AAD" w:rsidRDefault="00841072" w14:paraId="0000017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internships (map&lt;string, Internship*&gt;) - a map containing Internship objects indexed by their IDs</w:t>
      </w:r>
    </w:p>
    <w:p w:rsidR="00AB1AAD" w:rsidRDefault="00841072" w14:paraId="00000175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schedule (map&lt;string, Schedule*&gt;) - a map containing Schedule objects indexed by their IDs</w:t>
      </w:r>
    </w:p>
    <w:p w:rsidR="00AB1AAD" w:rsidRDefault="00841072" w14:paraId="00000176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jf (map&lt;string, JobOffer*&gt;) - a map containing JobOffer objects indexed by their IDs</w:t>
      </w:r>
    </w:p>
    <w:p w:rsidR="00AB1AAD" w:rsidRDefault="00841072" w14:paraId="0000017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7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If choice1 is 1:</w:t>
      </w:r>
    </w:p>
    <w:p w:rsidR="00AB1AAD" w:rsidRDefault="00841072" w14:paraId="0000017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Print a message indicating that the data of all students will be displayed.</w:t>
      </w:r>
    </w:p>
    <w:p w:rsidR="00AB1AAD" w:rsidRDefault="00841072" w14:paraId="0000017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b. Call the 'display_allstudents' function to display the data of all students.</w:t>
      </w:r>
    </w:p>
    <w:p w:rsidR="00AB1AAD" w:rsidRDefault="00841072" w14:paraId="0000017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Else if choice1 is 2:</w:t>
      </w:r>
    </w:p>
    <w:p w:rsidR="00AB1AAD" w:rsidRDefault="00841072" w14:paraId="0000017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Print a message indicating that the user can view details of a particular student.</w:t>
      </w:r>
    </w:p>
    <w:p w:rsidR="00AB1AAD" w:rsidRDefault="00841072" w14:paraId="0000017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Prompt the user to select the type of details to view (My Details, Internship Details, Schedule Details, Placement Process Status).</w:t>
      </w:r>
    </w:p>
    <w:p w:rsidR="00AB1AAD" w:rsidRDefault="00841072" w14:paraId="0000017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c. Read the user's choice.</w:t>
      </w:r>
    </w:p>
    <w:p w:rsidR="00AB1AAD" w:rsidRDefault="00841072" w14:paraId="0000017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d. Prompt the user to enter the ID number of the student.</w:t>
      </w:r>
    </w:p>
    <w:p w:rsidR="00AB1AAD" w:rsidRDefault="00841072" w14:paraId="0000018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e. Based on the user's choice:</w:t>
      </w:r>
    </w:p>
    <w:p w:rsidR="00AB1AAD" w:rsidRDefault="00841072" w14:paraId="0000018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If the choice is 1, call the 'display_particularstudent' function to display details of the particular student.</w:t>
      </w:r>
    </w:p>
    <w:p w:rsidR="00AB1AAD" w:rsidRDefault="00841072" w14:paraId="00000182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ii. If the choice is 2, call the 'display_internship' function to display internship details of the particular student.</w:t>
      </w:r>
    </w:p>
    <w:p w:rsidR="00AB1AAD" w:rsidRDefault="00841072" w14:paraId="0000018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iii. If the choice is 3, call the 'display_schedule' function to display schedule details of the particular student.</w:t>
      </w:r>
    </w:p>
    <w:p w:rsidR="00AB1AAD" w:rsidRDefault="00841072" w14:paraId="00000184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iv. If the choice is 4, call the 'display_joboffers' function to display placement process status of the particular student.</w:t>
      </w:r>
    </w:p>
    <w:p w:rsidR="00AB1AAD" w:rsidRDefault="00841072" w14:paraId="0000018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4. End. </w:t>
      </w:r>
    </w:p>
    <w:p w:rsidR="006B7662" w:rsidRDefault="00841072" w14:paraId="377F54E0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display_allcompany: </w:t>
      </w:r>
    </w:p>
    <w:p w:rsidRPr="006B7662" w:rsidR="00AB1AAD" w:rsidP="1075146F" w:rsidRDefault="1075146F" w14:paraId="39F75330" w14:textId="276FB90F">
      <w:pPr>
        <w:spacing w:line="360" w:lineRule="auto"/>
        <w:rPr>
          <w:i/>
          <w:iCs/>
          <w:color w:val="D80E0E"/>
          <w:sz w:val="28"/>
          <w:szCs w:val="28"/>
          <w:lang w:val="en-US"/>
        </w:rPr>
      </w:pPr>
      <w:r w:rsidRPr="1075146F">
        <w:rPr>
          <w:i/>
          <w:iCs/>
          <w:color w:val="D80E0E"/>
          <w:sz w:val="28"/>
          <w:szCs w:val="28"/>
          <w:lang w:val="en-US"/>
        </w:rPr>
        <w:t>Time Complexity-O(n), Space Complexity-O</w:t>
      </w:r>
      <w:ins w:author="Microsoft Word" w:date="2024-04-07T10:10:00Z" w:id="5">
        <w:r w:rsidRPr="1075146F">
          <w:rPr>
            <w:i/>
            <w:iCs/>
            <w:color w:val="D80E0E"/>
            <w:sz w:val="28"/>
            <w:szCs w:val="28"/>
            <w:lang w:val="en-US"/>
          </w:rPr>
          <w:t>(m)</w:t>
        </w:r>
      </w:ins>
      <w:r w:rsidR="00C4252E">
        <w:rPr>
          <w:i/>
          <w:iCs/>
          <w:color w:val="D80E0E"/>
          <w:sz w:val="28"/>
          <w:szCs w:val="28"/>
          <w:lang w:val="en-US"/>
        </w:rPr>
        <w:t>.</w:t>
      </w:r>
    </w:p>
    <w:p w:rsidRPr="006B7662" w:rsidR="00AB1AAD" w:rsidRDefault="0F8F6525" w14:paraId="00000186" w14:textId="449E6D18">
      <w:pPr>
        <w:spacing w:line="360" w:lineRule="auto"/>
        <w:rPr>
          <w:i/>
          <w:color w:val="D80E0E"/>
          <w:sz w:val="28"/>
          <w:szCs w:val="28"/>
          <w:lang w:val="en-US"/>
        </w:rPr>
      </w:pPr>
      <w:r>
        <w:t xml:space="preserve">Here m stands for </w:t>
      </w:r>
      <w:r w:rsidR="0EC27991">
        <w:t xml:space="preserve">the </w:t>
      </w:r>
      <w:r w:rsidR="4918CE10">
        <w:t xml:space="preserve">entries in </w:t>
      </w:r>
      <w:r w:rsidR="635415D2">
        <w:t xml:space="preserve">company </w:t>
      </w:r>
      <w:r w:rsidR="4595DD6B">
        <w:t>vector with type company.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03F2E950" w:rsidR="00841072">
        <w:rPr>
          <w:sz w:val="28"/>
          <w:szCs w:val="28"/>
          <w:highlight w:val="white"/>
          <w:lang w:val="en-US"/>
        </w:rPr>
        <w:t>DisplayAllCompany</w:t>
      </w:r>
      <w:proofErr w:type="spellEnd"/>
      <w:r w:rsidRPr="03F2E950" w:rsidR="00841072">
        <w:rPr>
          <w:sz w:val="28"/>
          <w:szCs w:val="28"/>
          <w:highlight w:val="white"/>
          <w:lang w:val="en-US"/>
        </w:rPr>
        <w:t>(company)</w:t>
      </w:r>
    </w:p>
    <w:p w:rsidR="00AB1AAD" w:rsidRDefault="00841072" w14:paraId="0000018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Input:- company (vector&lt;Company&gt;&amp;) - a vector containing Company object.</w:t>
      </w:r>
    </w:p>
    <w:p w:rsidR="00AB1AAD" w:rsidRDefault="00841072" w14:paraId="0000018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8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2. Print a header indicating the list of companies.</w:t>
      </w:r>
    </w:p>
    <w:p w:rsidR="00AB1AAD" w:rsidRDefault="00841072" w14:paraId="0000018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Print column headers for Serial No, Company Name, Address of Company, Package, Hired Students, Criteria, No. of Alumni, and Present at Campus.</w:t>
      </w:r>
    </w:p>
    <w:p w:rsidR="00AB1AAD" w:rsidRDefault="00841072" w14:paraId="0000018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Initialize index variable to 1.</w:t>
      </w:r>
    </w:p>
    <w:p w:rsidR="00AB1AAD" w:rsidRDefault="00841072" w14:paraId="0000018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For each company in the 'company' vector:</w:t>
      </w:r>
    </w:p>
    <w:p w:rsidR="00AB1AAD" w:rsidRDefault="00841072" w14:paraId="0000018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Print the company details including name, address, package, hired students, criteria, number of alumni, and presence at campus.</w:t>
      </w:r>
    </w:p>
    <w:p w:rsidR="00AB1AAD" w:rsidRDefault="00841072" w14:paraId="0000018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Increment the index variable.</w:t>
      </w:r>
    </w:p>
    <w:p w:rsidR="00AB1AAD" w:rsidRDefault="00841072" w14:paraId="0000018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6. End. </w:t>
      </w:r>
    </w:p>
    <w:p w:rsidR="007354D4" w:rsidRDefault="007354D4" w14:paraId="723F5329" w14:textId="77777777">
      <w:pPr>
        <w:spacing w:line="360" w:lineRule="auto"/>
        <w:rPr>
          <w:sz w:val="28"/>
          <w:szCs w:val="28"/>
          <w:highlight w:val="white"/>
        </w:rPr>
      </w:pPr>
    </w:p>
    <w:p w:rsidR="007354D4" w:rsidRDefault="007354D4" w14:paraId="3085E808" w14:textId="77777777">
      <w:pPr>
        <w:spacing w:line="360" w:lineRule="auto"/>
        <w:rPr>
          <w:sz w:val="28"/>
          <w:szCs w:val="28"/>
          <w:highlight w:val="white"/>
        </w:rPr>
      </w:pPr>
    </w:p>
    <w:p w:rsidR="007354D4" w:rsidRDefault="00841072" w14:paraId="260434FA" w14:textId="77777777">
      <w:pPr>
        <w:spacing w:line="360" w:lineRule="auto"/>
        <w:rPr>
          <w:i/>
          <w:color w:val="D80E0E"/>
          <w:sz w:val="28"/>
          <w:szCs w:val="28"/>
          <w:highlight w:val="white"/>
        </w:rPr>
      </w:pPr>
      <w:r>
        <w:rPr>
          <w:i/>
          <w:color w:val="D80E0E"/>
          <w:sz w:val="28"/>
          <w:szCs w:val="28"/>
          <w:highlight w:val="white"/>
        </w:rPr>
        <w:t xml:space="preserve">FUNCTION display_choice2: </w:t>
      </w:r>
    </w:p>
    <w:p w:rsidRPr="007354D4" w:rsidR="00AB1AAD" w:rsidRDefault="007354D4" w14:paraId="00000190" w14:textId="00E334DD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 w:rsidRPr="7F1003BD">
        <w:rPr>
          <w:i/>
          <w:color w:val="D80E0E"/>
          <w:sz w:val="28"/>
          <w:szCs w:val="28"/>
          <w:highlight w:val="white"/>
          <w:lang w:val="en-US"/>
        </w:rPr>
        <w:t>Time Complexity-</w:t>
      </w:r>
      <w:proofErr w:type="gramStart"/>
      <w:r w:rsidRPr="7F1003BD">
        <w:rPr>
          <w:i/>
          <w:color w:val="D80E0E"/>
          <w:sz w:val="28"/>
          <w:szCs w:val="28"/>
          <w:highlight w:val="white"/>
          <w:lang w:val="en-US"/>
        </w:rPr>
        <w:t>O</w:t>
      </w:r>
      <w:r>
        <w:rPr>
          <w:i/>
          <w:color w:val="D80E0E"/>
          <w:sz w:val="28"/>
          <w:szCs w:val="28"/>
          <w:highlight w:val="white"/>
        </w:rPr>
        <w:t>(</w:t>
      </w:r>
      <w:proofErr w:type="gramEnd"/>
      <w:r w:rsidR="005F5A92">
        <w:rPr>
          <w:i/>
          <w:color w:val="D80E0E"/>
          <w:sz w:val="28"/>
          <w:szCs w:val="28"/>
          <w:highlight w:val="white"/>
        </w:rPr>
        <w:t>1</w:t>
      </w:r>
      <w:r>
        <w:rPr>
          <w:i/>
          <w:color w:val="D80E0E"/>
          <w:sz w:val="28"/>
          <w:szCs w:val="28"/>
          <w:highlight w:val="white"/>
        </w:rPr>
        <w:t>)</w:t>
      </w:r>
      <w:r w:rsidR="005F5A92">
        <w:rPr>
          <w:i/>
          <w:color w:val="D80E0E"/>
          <w:sz w:val="28"/>
          <w:szCs w:val="28"/>
          <w:highlight w:val="white"/>
        </w:rPr>
        <w:t>, Space Complexity</w:t>
      </w:r>
      <w:r w:rsidR="00EE1894">
        <w:rPr>
          <w:i/>
          <w:color w:val="D80E0E"/>
          <w:sz w:val="28"/>
          <w:szCs w:val="28"/>
        </w:rPr>
        <w:t>-O(</w:t>
      </w:r>
      <w:r w:rsidR="009A2A1D">
        <w:rPr>
          <w:i/>
          <w:color w:val="D80E0E"/>
          <w:sz w:val="28"/>
          <w:szCs w:val="28"/>
        </w:rPr>
        <w:t>1</w:t>
      </w:r>
      <w:r w:rsidR="00EE1894">
        <w:rPr>
          <w:i/>
          <w:color w:val="D80E0E"/>
          <w:sz w:val="28"/>
          <w:szCs w:val="28"/>
        </w:rPr>
        <w:t>)</w:t>
      </w:r>
      <w:r w:rsidR="00C4252E">
        <w:rPr>
          <w:i/>
          <w:color w:val="D80E0E"/>
          <w:sz w:val="28"/>
          <w:szCs w:val="28"/>
        </w:rPr>
        <w:t>.</w:t>
      </w:r>
      <w:r w:rsidR="00841072">
        <w:br/>
      </w:r>
      <w:r w:rsidRPr="7F1003BD" w:rsidR="00841072">
        <w:rPr>
          <w:sz w:val="28"/>
          <w:szCs w:val="28"/>
          <w:highlight w:val="white"/>
          <w:lang w:val="en-US"/>
        </w:rPr>
        <w:t>Procedure: DisplayChoice2(choice2, j, student)</w:t>
      </w:r>
    </w:p>
    <w:p w:rsidR="00AB1AAD" w:rsidRDefault="00841072" w14:paraId="0000019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9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choice2 (int) - the user's choice</w:t>
      </w:r>
    </w:p>
    <w:p w:rsidR="00AB1AAD" w:rsidRDefault="00841072" w14:paraId="00000193" w14:textId="144E943B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j (map&lt;string, JobOffer*&gt;) - a map containing JobOffer objects indexed by their IDs</w:t>
      </w:r>
    </w:p>
    <w:p w:rsidR="00AB1AAD" w:rsidRDefault="00841072" w14:paraId="00000194" w14:textId="798E7FAF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student (map&lt;string, Student*&gt;) - a map containing Student objects indexed by IDs</w:t>
      </w:r>
    </w:p>
    <w:p w:rsidR="00AB1AAD" w:rsidRDefault="00841072" w14:paraId="0000019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9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Based on the user's choice:</w:t>
      </w:r>
    </w:p>
    <w:p w:rsidR="00AB1AAD" w:rsidRDefault="00841072" w14:paraId="0000019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If choice2 is 1:</w:t>
      </w:r>
    </w:p>
    <w:p w:rsidR="00AB1AAD" w:rsidRDefault="00841072" w14:paraId="00000198" w14:textId="14E044F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Print a message indicating that the user opted to view placement details through company names.</w:t>
      </w:r>
    </w:p>
    <w:p w:rsidR="00AB1AAD" w:rsidRDefault="00841072" w14:paraId="00000199" w14:textId="77B199D4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ii. Call the 'company_based_details' function to display placement details based on company names.</w:t>
      </w:r>
    </w:p>
    <w:p w:rsidR="00AB1AAD" w:rsidRDefault="00841072" w14:paraId="0000019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If choice2 is 2:</w:t>
      </w:r>
    </w:p>
    <w:p w:rsidR="00AB1AAD" w:rsidRDefault="00841072" w14:paraId="0000019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Print a message indicating that the user opted to view placement details batch-wise.</w:t>
      </w:r>
    </w:p>
    <w:p w:rsidR="00AB1AAD" w:rsidRDefault="00841072" w14:paraId="0000019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ii. Call the 'batchwise_placement_details' function to display placement details batch-wise.</w:t>
      </w:r>
    </w:p>
    <w:p w:rsidR="00AB1AAD" w:rsidRDefault="00841072" w14:paraId="0000019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c. If choice2 is 3:</w:t>
      </w:r>
    </w:p>
    <w:p w:rsidR="00AB1AAD" w:rsidRDefault="00841072" w14:paraId="0000019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Print a message indicating that the user opted to view placement details based on statistics.</w:t>
      </w:r>
    </w:p>
    <w:p w:rsidR="00AB1AAD" w:rsidRDefault="00841072" w14:paraId="0000019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ii. Call the 'max_package', 'mean_package', and 'median_package' functions to display maximum, mean, and median package statistics respectively.</w:t>
      </w:r>
    </w:p>
    <w:p w:rsidR="00AB1AAD" w:rsidRDefault="00841072" w14:paraId="000001A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d. If choice2 is 4:</w:t>
      </w:r>
    </w:p>
    <w:p w:rsidR="00AB1AAD" w:rsidRDefault="00841072" w14:paraId="000001A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Print a message indicating that the user opted to view past placement details.</w:t>
      </w:r>
    </w:p>
    <w:p w:rsidR="00AB1AAD" w:rsidRDefault="00841072" w14:paraId="000001A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ii. Prompt the user to enter the year in YYYY format.</w:t>
      </w:r>
    </w:p>
    <w:p w:rsidR="00AB1AAD" w:rsidRDefault="00841072" w14:paraId="000001A3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iii. Call the 'Past_details' function to display past placement details for the specified year.</w:t>
      </w:r>
    </w:p>
    <w:p w:rsidR="00AB1AAD" w:rsidRDefault="00841072" w14:paraId="000001A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End.</w:t>
      </w:r>
    </w:p>
    <w:p w:rsidR="00533451" w:rsidRDefault="00841072" w14:paraId="255278AC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03F2E950">
        <w:rPr>
          <w:i/>
          <w:color w:val="D80E0E"/>
          <w:sz w:val="28"/>
          <w:szCs w:val="28"/>
          <w:highlight w:val="white"/>
          <w:lang w:val="en-US"/>
        </w:rPr>
        <w:t xml:space="preserve">FUNCTION display_choice: </w:t>
      </w:r>
    </w:p>
    <w:p w:rsidRPr="00533451" w:rsidR="00AB1AAD" w:rsidRDefault="00533451" w14:paraId="000001A5" w14:textId="14945938">
      <w:pPr>
        <w:spacing w:line="360" w:lineRule="auto"/>
        <w:rPr>
          <w:i/>
          <w:color w:val="D80E0E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proofErr w:type="gramStart"/>
      <w:r>
        <w:rPr>
          <w:i/>
          <w:color w:val="D80E0E"/>
          <w:sz w:val="28"/>
          <w:szCs w:val="28"/>
          <w:lang w:val="en-US"/>
        </w:rPr>
        <w:t>O(</w:t>
      </w:r>
      <w:proofErr w:type="gramEnd"/>
      <w:r>
        <w:rPr>
          <w:i/>
          <w:color w:val="D80E0E"/>
          <w:sz w:val="28"/>
          <w:szCs w:val="28"/>
          <w:lang w:val="en-US"/>
        </w:rPr>
        <w:t>1), Space Complexity-O(</w:t>
      </w:r>
      <w:r w:rsidR="005C3079">
        <w:rPr>
          <w:i/>
          <w:color w:val="D80E0E"/>
          <w:sz w:val="28"/>
          <w:szCs w:val="28"/>
          <w:lang w:val="en-US"/>
        </w:rPr>
        <w:t>1</w:t>
      </w:r>
      <w:r>
        <w:rPr>
          <w:i/>
          <w:color w:val="D80E0E"/>
          <w:sz w:val="28"/>
          <w:szCs w:val="28"/>
          <w:lang w:val="en-US"/>
        </w:rPr>
        <w:t>)</w:t>
      </w:r>
      <w:r w:rsidR="005C3079">
        <w:rPr>
          <w:i/>
          <w:color w:val="D80E0E"/>
          <w:sz w:val="28"/>
          <w:szCs w:val="28"/>
          <w:lang w:val="en-US"/>
        </w:rPr>
        <w:t>.</w:t>
      </w:r>
      <w:r w:rsidR="00841072">
        <w:br/>
      </w:r>
      <w:r w:rsidRPr="03F2E950" w:rsidR="00841072">
        <w:rPr>
          <w:sz w:val="28"/>
          <w:szCs w:val="28"/>
          <w:highlight w:val="white"/>
          <w:lang w:val="en-US"/>
        </w:rPr>
        <w:t xml:space="preserve">Procedure: </w:t>
      </w:r>
      <w:proofErr w:type="spellStart"/>
      <w:r w:rsidRPr="03F2E950" w:rsidR="00841072">
        <w:rPr>
          <w:sz w:val="28"/>
          <w:szCs w:val="28"/>
          <w:highlight w:val="white"/>
          <w:lang w:val="en-US"/>
        </w:rPr>
        <w:t>DisplayChoice</w:t>
      </w:r>
      <w:proofErr w:type="spellEnd"/>
      <w:r w:rsidRPr="03F2E950" w:rsidR="00841072">
        <w:rPr>
          <w:sz w:val="28"/>
          <w:szCs w:val="28"/>
          <w:highlight w:val="white"/>
          <w:lang w:val="en-US"/>
        </w:rPr>
        <w:t>(choice, students, company, internships, schedule, jf)</w:t>
      </w:r>
    </w:p>
    <w:p w:rsidR="00AB1AAD" w:rsidRDefault="00841072" w14:paraId="000001A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A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choice (int) - the user's choice</w:t>
      </w:r>
    </w:p>
    <w:p w:rsidR="00AB1AAD" w:rsidRDefault="00841072" w14:paraId="000001A8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students (map&lt;string, Student*&gt;) -map containing Student objects indexed by IDs</w:t>
      </w:r>
    </w:p>
    <w:p w:rsidR="00AB1AAD" w:rsidRDefault="00841072" w14:paraId="000001A9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company (vector&lt;Company&gt;&amp;) -  vector containing Company objects</w:t>
      </w:r>
    </w:p>
    <w:p w:rsidR="00AB1AAD" w:rsidRDefault="00841072" w14:paraId="000001A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internships (map&lt;string, Internship*&gt;) -  map containing Internship objects indexed by IDs</w:t>
      </w:r>
    </w:p>
    <w:p w:rsidR="00AB1AAD" w:rsidRDefault="00841072" w14:paraId="000001AB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schedule (map&lt;string, Schedule*&gt;) - map containing Schedule objects indexed by IDs</w:t>
      </w:r>
    </w:p>
    <w:p w:rsidR="00AB1AAD" w:rsidRDefault="00841072" w14:paraId="000001AC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- jf (map&lt;string, JobOffer*&gt;) -map containing JobOffer objects indexed by IDs</w:t>
      </w:r>
    </w:p>
    <w:p w:rsidR="00AB1AAD" w:rsidRDefault="00841072" w14:paraId="000001A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A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Based on the user's choice:</w:t>
      </w:r>
    </w:p>
    <w:p w:rsidR="00AB1AAD" w:rsidRDefault="00841072" w14:paraId="000001A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If choice is 1:</w:t>
      </w:r>
    </w:p>
    <w:p w:rsidR="00AB1AAD" w:rsidRDefault="00841072" w14:paraId="000001B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Print a message indicating that the user opted to display ongoing process of placement.</w:t>
      </w:r>
    </w:p>
    <w:p w:rsidR="00AB1AAD" w:rsidRDefault="00841072" w14:paraId="000001B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ii. Prompt the user to select further options:</w:t>
      </w:r>
    </w:p>
    <w:p w:rsidR="00AB1AAD" w:rsidRDefault="00841072" w14:paraId="000001B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A. 1 - View details of all students.</w:t>
      </w:r>
    </w:p>
    <w:p w:rsidR="00AB1AAD" w:rsidRDefault="00841072" w14:paraId="000001B3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B. 2 - View detail of a particular student.</w:t>
      </w:r>
    </w:p>
    <w:p w:rsidR="00AB1AAD" w:rsidRDefault="00841072" w14:paraId="000001B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iii. Read the user's choice.</w:t>
      </w:r>
    </w:p>
    <w:p w:rsidR="00AB1AAD" w:rsidRDefault="00841072" w14:paraId="000001B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iv. Call the 'display_choice1' function with the user's choice and other necessary parameters.</w:t>
      </w:r>
    </w:p>
    <w:p w:rsidR="00AB1AAD" w:rsidRDefault="00841072" w14:paraId="000001B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If choice is 2:</w:t>
      </w:r>
    </w:p>
    <w:p w:rsidR="00AB1AAD" w:rsidRDefault="00841072" w14:paraId="000001B7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i. Print a message indicating that the user opted to view placement details.</w:t>
      </w:r>
    </w:p>
    <w:p w:rsidR="00AB1AAD" w:rsidRDefault="00841072" w14:paraId="000001B8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    ii. Present options for different types of placement details:</w:t>
      </w:r>
    </w:p>
    <w:p w:rsidR="00AB1AAD" w:rsidRDefault="00841072" w14:paraId="000001B9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A. 1 - Display current placement details based on company name.</w:t>
      </w:r>
    </w:p>
    <w:p w:rsidR="00AB1AAD" w:rsidRDefault="00841072" w14:paraId="000001B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B. 2 - Display current placement details batch-wise.</w:t>
      </w:r>
    </w:p>
    <w:p w:rsidR="00AB1AAD" w:rsidRDefault="00841072" w14:paraId="000001B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C. 3 - Display current placement statistics.</w:t>
      </w:r>
    </w:p>
    <w:p w:rsidR="00AB1AAD" w:rsidRDefault="00841072" w14:paraId="000001B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D. 4 - Display past placement details.</w:t>
      </w:r>
    </w:p>
    <w:p w:rsidR="00AB1AAD" w:rsidRDefault="00841072" w14:paraId="000001B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iii. Read the user's choice.</w:t>
      </w:r>
    </w:p>
    <w:p w:rsidR="00AB1AAD" w:rsidRDefault="00841072" w14:paraId="000001B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iv. Call the 'display_choice2' function with the user's choice and other necessary parameters.</w:t>
      </w:r>
    </w:p>
    <w:p w:rsidR="00AB1AAD" w:rsidRDefault="00841072" w14:paraId="000001B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c. If choice is 3:</w:t>
      </w:r>
    </w:p>
    <w:p w:rsidR="00AB1AAD" w:rsidRDefault="00841072" w14:paraId="000001C0" w14:textId="243B9685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i. Print a message indicating that the user opted to view company details.</w:t>
      </w:r>
    </w:p>
    <w:p w:rsidR="00AB1AAD" w:rsidRDefault="00841072" w14:paraId="000001C1" w14:textId="2E20A223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 xml:space="preserve">        ii. Call the 'display_allcompany' function to display details of all companies.</w:t>
      </w:r>
    </w:p>
    <w:p w:rsidR="00AB1AAD" w:rsidRDefault="00841072" w14:paraId="000001C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End.</w:t>
      </w:r>
    </w:p>
    <w:p w:rsidR="008035A9" w:rsidRDefault="008035A9" w14:paraId="0B7A2C57" w14:textId="77777777">
      <w:pPr>
        <w:spacing w:line="360" w:lineRule="auto"/>
        <w:rPr>
          <w:sz w:val="28"/>
          <w:szCs w:val="28"/>
          <w:highlight w:val="white"/>
        </w:rPr>
      </w:pPr>
    </w:p>
    <w:p w:rsidR="008035A9" w:rsidRDefault="00841072" w14:paraId="54F1FA14" w14:textId="77777777">
      <w:pPr>
        <w:spacing w:line="360" w:lineRule="auto"/>
        <w:rPr>
          <w:i/>
          <w:color w:val="D80E0E"/>
          <w:sz w:val="28"/>
          <w:szCs w:val="28"/>
          <w:lang w:val="en-US"/>
        </w:rPr>
      </w:pPr>
      <w:r w:rsidRPr="759255BB">
        <w:rPr>
          <w:i/>
          <w:color w:val="D80E0E"/>
          <w:sz w:val="28"/>
          <w:szCs w:val="28"/>
          <w:highlight w:val="white"/>
          <w:lang w:val="en-US"/>
        </w:rPr>
        <w:t xml:space="preserve">FUNCTION display: </w:t>
      </w:r>
    </w:p>
    <w:p w:rsidRPr="008035A9" w:rsidR="00AB1AAD" w:rsidRDefault="008035A9" w14:paraId="000001C3" w14:textId="34CBB1B9">
      <w:pPr>
        <w:spacing w:line="360" w:lineRule="auto"/>
        <w:rPr>
          <w:i/>
          <w:color w:val="D80E0E"/>
          <w:sz w:val="28"/>
          <w:szCs w:val="28"/>
          <w:lang w:val="en-US"/>
        </w:rPr>
      </w:pPr>
      <w:r>
        <w:rPr>
          <w:i/>
          <w:color w:val="D80E0E"/>
          <w:sz w:val="28"/>
          <w:szCs w:val="28"/>
          <w:lang w:val="en-US"/>
        </w:rPr>
        <w:t>Time Complexity-</w:t>
      </w:r>
      <w:proofErr w:type="gramStart"/>
      <w:r w:rsidR="00DB735B">
        <w:rPr>
          <w:i/>
          <w:color w:val="D80E0E"/>
          <w:sz w:val="28"/>
          <w:szCs w:val="28"/>
          <w:lang w:val="en-US"/>
        </w:rPr>
        <w:t>O(</w:t>
      </w:r>
      <w:proofErr w:type="gramEnd"/>
      <w:r w:rsidR="00DB735B">
        <w:rPr>
          <w:i/>
          <w:color w:val="D80E0E"/>
          <w:sz w:val="28"/>
          <w:szCs w:val="28"/>
          <w:lang w:val="en-US"/>
        </w:rPr>
        <w:t>1), Space Complex</w:t>
      </w:r>
      <w:r w:rsidR="00495A96">
        <w:rPr>
          <w:i/>
          <w:color w:val="D80E0E"/>
          <w:sz w:val="28"/>
          <w:szCs w:val="28"/>
          <w:lang w:val="en-US"/>
        </w:rPr>
        <w:t>ity-O(</w:t>
      </w:r>
      <w:r w:rsidR="00517AB4">
        <w:rPr>
          <w:i/>
          <w:color w:val="D80E0E"/>
          <w:sz w:val="28"/>
          <w:szCs w:val="28"/>
          <w:lang w:val="en-US"/>
        </w:rPr>
        <w:t>1</w:t>
      </w:r>
      <w:r w:rsidR="00495A96">
        <w:rPr>
          <w:i/>
          <w:color w:val="D80E0E"/>
          <w:sz w:val="28"/>
          <w:szCs w:val="28"/>
          <w:lang w:val="en-US"/>
        </w:rPr>
        <w:t>)</w:t>
      </w:r>
      <w:r w:rsidR="00517AB4">
        <w:rPr>
          <w:i/>
          <w:color w:val="D80E0E"/>
          <w:sz w:val="28"/>
          <w:szCs w:val="28"/>
          <w:lang w:val="en-US"/>
        </w:rPr>
        <w:t>.</w:t>
      </w:r>
      <w:r w:rsidR="00841072">
        <w:br/>
      </w:r>
      <w:r w:rsidRPr="759255BB" w:rsidR="00841072">
        <w:rPr>
          <w:sz w:val="28"/>
          <w:szCs w:val="28"/>
          <w:highlight w:val="white"/>
          <w:lang w:val="en-US"/>
        </w:rPr>
        <w:t>Procedure: Display(students, company, internships, schedule, jf)</w:t>
      </w:r>
    </w:p>
    <w:p w:rsidR="00AB1AAD" w:rsidRDefault="00841072" w14:paraId="000001C4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Input:</w:t>
      </w:r>
    </w:p>
    <w:p w:rsidR="00AB1AAD" w:rsidRDefault="00841072" w14:paraId="000001C5" w14:textId="156E1F2C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students (map&lt;string, Student*&gt;) -  map containing Student objects indexed by IDs</w:t>
      </w:r>
    </w:p>
    <w:p w:rsidR="00AB1AAD" w:rsidRDefault="00841072" w14:paraId="000001C6" w14:textId="7630C252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company (vector&lt;Company&gt;&amp;) - vector containing Company objects</w:t>
      </w:r>
    </w:p>
    <w:p w:rsidR="00AB1AAD" w:rsidRDefault="00841072" w14:paraId="000001C7" w14:textId="4E34636A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internships (map&lt;string, Internship*&gt;) -  map containing Internship objects indexed by IDs</w:t>
      </w:r>
    </w:p>
    <w:p w:rsidR="00AB1AAD" w:rsidRDefault="00841072" w14:paraId="000001C8" w14:textId="6273EF36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schedule (map&lt;string, Schedule*&gt;) - map containing Schedule objects indexed by IDs</w:t>
      </w:r>
    </w:p>
    <w:p w:rsidR="00AB1AAD" w:rsidRDefault="00841072" w14:paraId="000001C9" w14:textId="18E3CDFE">
      <w:pPr>
        <w:spacing w:line="360" w:lineRule="auto"/>
        <w:rPr>
          <w:sz w:val="28"/>
          <w:szCs w:val="28"/>
          <w:highlight w:val="white"/>
          <w:lang w:val="en-US"/>
        </w:rPr>
      </w:pPr>
      <w:r w:rsidRPr="759255BB">
        <w:rPr>
          <w:sz w:val="28"/>
          <w:szCs w:val="28"/>
          <w:highlight w:val="white"/>
          <w:lang w:val="en-US"/>
        </w:rPr>
        <w:t>- jf (map&lt;string, JobOffer*&gt;) -  map containing JobOffer objects indexed by IDs</w:t>
      </w:r>
    </w:p>
    <w:p w:rsidR="00AB1AAD" w:rsidRDefault="00841072" w14:paraId="000001CA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C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Print options for the user:</w:t>
      </w:r>
    </w:p>
    <w:p w:rsidR="00AB1AAD" w:rsidRDefault="00841072" w14:paraId="000001C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a. Enter 1 to display ongoing process of placement.</w:t>
      </w:r>
    </w:p>
    <w:p w:rsidR="00AB1AAD" w:rsidRDefault="00841072" w14:paraId="000001CD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b. Enter 2 to display the placement program details.</w:t>
      </w:r>
    </w:p>
    <w:p w:rsidR="00AB1AAD" w:rsidRDefault="00841072" w14:paraId="000001CE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c. Enter 3 to display company details.</w:t>
      </w:r>
    </w:p>
    <w:p w:rsidR="00AB1AAD" w:rsidRDefault="00841072" w14:paraId="000001CF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d. Prompt user to enter their choice.</w:t>
      </w:r>
    </w:p>
    <w:p w:rsidR="00AB1AAD" w:rsidRDefault="00841072" w14:paraId="000001D0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Read user's choice.</w:t>
      </w:r>
    </w:p>
    <w:p w:rsidR="00AB1AAD" w:rsidRDefault="00841072" w14:paraId="000001D1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4. Call 'display_choice' function with user's choice.</w:t>
      </w:r>
    </w:p>
    <w:p w:rsidR="00AB1AAD" w:rsidRDefault="00841072" w14:paraId="000001D2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5. End. </w:t>
      </w:r>
    </w:p>
    <w:p w:rsidR="00AB1AAD" w:rsidRDefault="00AB1AAD" w14:paraId="000001D3" w14:textId="77777777">
      <w:pPr>
        <w:spacing w:line="360" w:lineRule="auto"/>
        <w:rPr>
          <w:sz w:val="28"/>
          <w:szCs w:val="28"/>
          <w:highlight w:val="white"/>
        </w:rPr>
      </w:pPr>
    </w:p>
    <w:p w:rsidRPr="00634111" w:rsidR="00AB1AAD" w:rsidP="3FEDF7D5" w:rsidRDefault="00841072" w14:paraId="7EC138E2" w14:textId="22BF8528">
      <w:pPr>
        <w:spacing w:line="360" w:lineRule="auto"/>
        <w:rPr>
          <w:i/>
          <w:iCs/>
          <w:color w:val="D80E0E"/>
          <w:sz w:val="28"/>
          <w:szCs w:val="28"/>
          <w:highlight w:val="white"/>
          <w:lang w:val="en-US"/>
        </w:rPr>
      </w:pPr>
      <w:r w:rsidRPr="00634111">
        <w:rPr>
          <w:b/>
          <w:sz w:val="32"/>
          <w:szCs w:val="32"/>
          <w:highlight w:val="white"/>
          <w:lang w:val="en-US"/>
        </w:rPr>
        <w:t xml:space="preserve">10. Main.cpp: </w:t>
      </w:r>
      <w:r w:rsidRPr="00634111" w:rsidR="00E441C4">
        <w:rPr>
          <w:b/>
          <w:sz w:val="32"/>
          <w:szCs w:val="32"/>
          <w:highlight w:val="white"/>
          <w:lang w:val="en-US"/>
        </w:rPr>
        <w:t>Time Complexity-</w:t>
      </w:r>
      <w:proofErr w:type="gramStart"/>
      <w:r w:rsidRPr="00634111" w:rsidR="00E441C4">
        <w:rPr>
          <w:b/>
          <w:sz w:val="32"/>
          <w:szCs w:val="32"/>
          <w:highlight w:val="white"/>
          <w:lang w:val="en-US"/>
        </w:rPr>
        <w:t>O(</w:t>
      </w:r>
      <w:proofErr w:type="gramEnd"/>
      <w:r w:rsidRPr="00634111" w:rsidR="00E441C4">
        <w:rPr>
          <w:b/>
          <w:sz w:val="32"/>
          <w:szCs w:val="32"/>
          <w:highlight w:val="white"/>
          <w:lang w:val="en-US"/>
        </w:rPr>
        <w:t>1)</w:t>
      </w:r>
      <w:r w:rsidRPr="00634111" w:rsidR="000D592D">
        <w:rPr>
          <w:b/>
          <w:sz w:val="32"/>
          <w:szCs w:val="32"/>
          <w:highlight w:val="white"/>
          <w:lang w:val="en-US"/>
        </w:rPr>
        <w:t>,Space Complexity</w:t>
      </w:r>
      <w:r w:rsidRPr="00634111" w:rsidR="00634111">
        <w:rPr>
          <w:b/>
          <w:sz w:val="32"/>
          <w:szCs w:val="32"/>
          <w:highlight w:val="white"/>
          <w:lang w:val="en-US"/>
        </w:rPr>
        <w:t>-O(</w:t>
      </w:r>
      <w:proofErr w:type="spellStart"/>
      <w:r w:rsidRPr="00634111" w:rsidR="00634111">
        <w:rPr>
          <w:b/>
          <w:sz w:val="32"/>
          <w:szCs w:val="32"/>
          <w:highlight w:val="white"/>
          <w:lang w:val="en-US"/>
        </w:rPr>
        <w:t>mn</w:t>
      </w:r>
      <w:proofErr w:type="spellEnd"/>
      <w:r w:rsidRPr="00634111" w:rsidR="00634111">
        <w:rPr>
          <w:b/>
          <w:sz w:val="32"/>
          <w:szCs w:val="32"/>
          <w:highlight w:val="white"/>
          <w:lang w:val="en-US"/>
        </w:rPr>
        <w:t>)</w:t>
      </w:r>
    </w:p>
    <w:p w:rsidR="00AB1AAD" w:rsidRDefault="208414FC" w14:paraId="000001D4" w14:textId="0EBA1CDE">
      <w:pPr>
        <w:spacing w:line="360" w:lineRule="auto"/>
        <w:rPr>
          <w:i/>
          <w:color w:val="D80E0E"/>
          <w:sz w:val="28"/>
          <w:szCs w:val="28"/>
          <w:highlight w:val="white"/>
          <w:lang w:val="en-US"/>
        </w:rPr>
      </w:pPr>
      <w:r>
        <w:t xml:space="preserve">     </w:t>
      </w:r>
      <w:r w:rsidR="33F459CE">
        <w:t>Here m is the sum of number of</w:t>
      </w:r>
      <w:r w:rsidR="561EF1C5">
        <w:t xml:space="preserve"> </w:t>
      </w:r>
      <w:r w:rsidR="5E9902C3">
        <w:t xml:space="preserve">entries in each file, and n is the </w:t>
      </w:r>
      <w:r w:rsidR="52A28CE5">
        <w:t xml:space="preserve">sum of </w:t>
      </w:r>
      <w:r w:rsidR="3931088E">
        <w:t>size of each vector</w:t>
      </w:r>
      <w:r w:rsidR="10929C87">
        <w:t>.</w:t>
      </w:r>
      <w:r w:rsidR="00841072">
        <w:br/>
      </w:r>
      <w:r w:rsidRPr="03F2E950" w:rsidR="00841072">
        <w:rPr>
          <w:i/>
          <w:color w:val="D80E0E"/>
          <w:sz w:val="28"/>
          <w:szCs w:val="28"/>
          <w:highlight w:val="white"/>
          <w:lang w:val="en-US"/>
        </w:rPr>
        <w:t xml:space="preserve">Function </w:t>
      </w:r>
      <w:proofErr w:type="gramStart"/>
      <w:r w:rsidRPr="03F2E950" w:rsidR="00841072">
        <w:rPr>
          <w:i/>
          <w:color w:val="D80E0E"/>
          <w:sz w:val="28"/>
          <w:szCs w:val="28"/>
          <w:highlight w:val="white"/>
          <w:lang w:val="en-US"/>
        </w:rPr>
        <w:t>main(</w:t>
      </w:r>
      <w:proofErr w:type="gramEnd"/>
      <w:r w:rsidRPr="03F2E950" w:rsidR="00841072">
        <w:rPr>
          <w:i/>
          <w:color w:val="D80E0E"/>
          <w:sz w:val="28"/>
          <w:szCs w:val="28"/>
          <w:highlight w:val="white"/>
          <w:lang w:val="en-US"/>
        </w:rPr>
        <w:t xml:space="preserve">): </w:t>
      </w:r>
    </w:p>
    <w:p w:rsidR="00AB1AAD" w:rsidRDefault="00841072" w14:paraId="000001D5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Output: Returns 0 upon successful completion</w:t>
      </w:r>
    </w:p>
    <w:p w:rsidR="00AB1AAD" w:rsidRDefault="00841072" w14:paraId="000001D6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Start</w:t>
      </w:r>
    </w:p>
    <w:p w:rsidR="00AB1AAD" w:rsidRDefault="00841072" w14:paraId="000001D7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Declare variables:</w:t>
      </w:r>
    </w:p>
    <w:p w:rsidR="00AB1AAD" w:rsidRDefault="00841072" w14:paraId="000001D8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- students: a map of Student pointers indexed by their IDs</w:t>
      </w:r>
    </w:p>
    <w:p w:rsidR="00AB1AAD" w:rsidRDefault="00841072" w14:paraId="000001D9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- schedule: a map of Schedule pointers indexed by their IDs</w:t>
      </w:r>
    </w:p>
    <w:p w:rsidR="00AB1AAD" w:rsidRDefault="00841072" w14:paraId="000001DA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- Joboffers: a map of JobOffer pointers indexed by their IDs</w:t>
      </w:r>
    </w:p>
    <w:p w:rsidR="00AB1AAD" w:rsidRDefault="00841072" w14:paraId="000001DB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- company: a vector of Company objects</w:t>
      </w:r>
    </w:p>
    <w:p w:rsidR="00AB1AAD" w:rsidRDefault="00841072" w14:paraId="000001DC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- internships: a map of Internship pointers indexed by their IDs</w:t>
      </w:r>
    </w:p>
    <w:p w:rsidR="00AB1AAD" w:rsidRDefault="00841072" w14:paraId="000001DD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>3. Call the 'read_file' function to populate the data structures with information from files.</w:t>
      </w:r>
    </w:p>
    <w:p w:rsidR="00AB1AAD" w:rsidRDefault="00841072" w14:paraId="000001DE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Pass students, company, internships, schedule, and Joboffers as arguments to the 'read_file' function.</w:t>
      </w:r>
    </w:p>
    <w:p w:rsidR="00AB1AAD" w:rsidRDefault="00841072" w14:paraId="000001DF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Call the 'display' function to provide options for displaying information and interact with the user.</w:t>
      </w:r>
    </w:p>
    <w:p w:rsidR="00AB1AAD" w:rsidRDefault="00841072" w14:paraId="000001E0" w14:textId="77777777">
      <w:pPr>
        <w:spacing w:line="360" w:lineRule="auto"/>
        <w:rPr>
          <w:sz w:val="28"/>
          <w:szCs w:val="28"/>
          <w:highlight w:val="white"/>
          <w:lang w:val="en-US"/>
        </w:rPr>
      </w:pPr>
      <w:r w:rsidRPr="03F2E950">
        <w:rPr>
          <w:sz w:val="28"/>
          <w:szCs w:val="28"/>
          <w:highlight w:val="white"/>
          <w:lang w:val="en-US"/>
        </w:rPr>
        <w:t xml:space="preserve">    a. Pass students, company, internships, schedule, and Joboffers as arguments to the 'display' function.</w:t>
      </w:r>
    </w:p>
    <w:p w:rsidR="00AB1AAD" w:rsidRDefault="00841072" w14:paraId="000001E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5. End. </w:t>
      </w:r>
    </w:p>
    <w:p w:rsidR="00AB1AAD" w:rsidRDefault="00AB1AAD" w14:paraId="000001E2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3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4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5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6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7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8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9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A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B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C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D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E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EF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0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841072" w14:paraId="000001F1" w14:textId="77777777">
      <w:pPr>
        <w:spacing w:line="360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br/>
      </w:r>
    </w:p>
    <w:p w:rsidR="00AB1AAD" w:rsidRDefault="00AB1AAD" w14:paraId="000001F2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3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4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5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6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7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8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9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A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B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C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D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E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1FF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200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201" w14:textId="77777777">
      <w:pPr>
        <w:spacing w:line="360" w:lineRule="auto"/>
        <w:rPr>
          <w:sz w:val="28"/>
          <w:szCs w:val="28"/>
          <w:highlight w:val="white"/>
        </w:rPr>
      </w:pPr>
    </w:p>
    <w:p w:rsidR="00AB1AAD" w:rsidRDefault="00AB1AAD" w14:paraId="00000202" w14:textId="77777777">
      <w:pPr>
        <w:spacing w:line="360" w:lineRule="auto"/>
        <w:rPr>
          <w:color w:val="0D0D0D"/>
          <w:sz w:val="28"/>
          <w:szCs w:val="28"/>
          <w:highlight w:val="white"/>
        </w:rPr>
      </w:pPr>
    </w:p>
    <w:p w:rsidR="00AB1AAD" w:rsidRDefault="00841072" w14:paraId="00000203" w14:textId="77777777">
      <w:pPr>
        <w:spacing w:line="360" w:lineRule="auto"/>
        <w:ind w:firstLine="720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br/>
      </w:r>
    </w:p>
    <w:p w:rsidR="00AB1AAD" w:rsidRDefault="00AB1AAD" w14:paraId="00000204" w14:textId="77777777">
      <w:pPr>
        <w:spacing w:line="360" w:lineRule="auto"/>
        <w:rPr>
          <w:color w:val="0D0D0D"/>
          <w:sz w:val="28"/>
          <w:szCs w:val="28"/>
          <w:highlight w:val="white"/>
        </w:rPr>
      </w:pPr>
    </w:p>
    <w:p w:rsidR="00AB1AAD" w:rsidRDefault="00AB1AAD" w14:paraId="00000205" w14:textId="77777777">
      <w:pPr>
        <w:rPr>
          <w:color w:val="0D0D0D"/>
          <w:sz w:val="28"/>
          <w:szCs w:val="28"/>
        </w:rPr>
      </w:pPr>
    </w:p>
    <w:p w:rsidR="00AB1AAD" w:rsidRDefault="00AB1AAD" w14:paraId="00000206" w14:textId="77777777">
      <w:pPr>
        <w:rPr>
          <w:color w:val="0D0D0D"/>
          <w:sz w:val="28"/>
          <w:szCs w:val="28"/>
        </w:rPr>
      </w:pPr>
    </w:p>
    <w:p w:rsidR="00AB1AAD" w:rsidRDefault="00AB1AAD" w14:paraId="00000207" w14:textId="77777777">
      <w:pPr>
        <w:rPr>
          <w:color w:val="0D0D0D"/>
          <w:sz w:val="28"/>
          <w:szCs w:val="28"/>
        </w:rPr>
      </w:pPr>
    </w:p>
    <w:sectPr w:rsidR="00AB1AAD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1c13fc877fda48c3"/>
      <w:footerReference w:type="default" r:id="R2100d3a449fd47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6CD27B" w:rsidTr="366CD27B" w14:paraId="64994498">
      <w:trPr>
        <w:trHeight w:val="300"/>
      </w:trPr>
      <w:tc>
        <w:tcPr>
          <w:tcW w:w="3120" w:type="dxa"/>
          <w:tcMar/>
        </w:tcPr>
        <w:p w:rsidR="366CD27B" w:rsidP="366CD27B" w:rsidRDefault="366CD27B" w14:paraId="670022BD" w14:textId="713912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6CD27B" w:rsidP="366CD27B" w:rsidRDefault="366CD27B" w14:paraId="019C0382" w14:textId="5A615C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6CD27B" w:rsidP="366CD27B" w:rsidRDefault="366CD27B" w14:paraId="0B8FB1F9" w14:textId="6CE0B395">
          <w:pPr>
            <w:pStyle w:val="Header"/>
            <w:bidi w:val="0"/>
            <w:ind w:right="-115"/>
            <w:jc w:val="right"/>
          </w:pPr>
        </w:p>
      </w:tc>
    </w:tr>
  </w:tbl>
  <w:p w:rsidR="366CD27B" w:rsidP="366CD27B" w:rsidRDefault="366CD27B" w14:paraId="12EE6F56" w14:textId="336967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6CD27B" w:rsidTr="366CD27B" w14:paraId="01173564">
      <w:trPr>
        <w:trHeight w:val="300"/>
      </w:trPr>
      <w:tc>
        <w:tcPr>
          <w:tcW w:w="3120" w:type="dxa"/>
          <w:tcMar/>
        </w:tcPr>
        <w:p w:rsidR="366CD27B" w:rsidP="366CD27B" w:rsidRDefault="366CD27B" w14:paraId="20BFE215" w14:textId="7303B6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6CD27B" w:rsidP="366CD27B" w:rsidRDefault="366CD27B" w14:paraId="12249394" w14:textId="2778F8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6CD27B" w:rsidP="366CD27B" w:rsidRDefault="366CD27B" w14:paraId="244AE5A4" w14:textId="1A7A0FDA">
          <w:pPr>
            <w:pStyle w:val="Header"/>
            <w:bidi w:val="0"/>
            <w:ind w:right="-115"/>
            <w:jc w:val="right"/>
          </w:pPr>
        </w:p>
      </w:tc>
    </w:tr>
  </w:tbl>
  <w:p w:rsidR="366CD27B" w:rsidP="366CD27B" w:rsidRDefault="366CD27B" w14:paraId="6A143ED6" w14:textId="75A5476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A7B0E"/>
    <w:multiLevelType w:val="multilevel"/>
    <w:tmpl w:val="2ED4E2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42195D"/>
    <w:multiLevelType w:val="multilevel"/>
    <w:tmpl w:val="55E49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46760919">
    <w:abstractNumId w:val="1"/>
  </w:num>
  <w:num w:numId="2" w16cid:durableId="14446910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AD"/>
    <w:rsid w:val="00003442"/>
    <w:rsid w:val="0001032D"/>
    <w:rsid w:val="000160AF"/>
    <w:rsid w:val="0004029B"/>
    <w:rsid w:val="00045AE7"/>
    <w:rsid w:val="00065253"/>
    <w:rsid w:val="00090CA8"/>
    <w:rsid w:val="00091FBD"/>
    <w:rsid w:val="000A2AD6"/>
    <w:rsid w:val="000A7570"/>
    <w:rsid w:val="000C2234"/>
    <w:rsid w:val="000C691D"/>
    <w:rsid w:val="000D0FD4"/>
    <w:rsid w:val="000D592D"/>
    <w:rsid w:val="000E355B"/>
    <w:rsid w:val="000E44D9"/>
    <w:rsid w:val="000E770D"/>
    <w:rsid w:val="000E7FE1"/>
    <w:rsid w:val="00115DF9"/>
    <w:rsid w:val="001279E1"/>
    <w:rsid w:val="00136F8D"/>
    <w:rsid w:val="00140C5C"/>
    <w:rsid w:val="001737F4"/>
    <w:rsid w:val="001858D5"/>
    <w:rsid w:val="00187912"/>
    <w:rsid w:val="001A049C"/>
    <w:rsid w:val="001A1D5F"/>
    <w:rsid w:val="001A1E52"/>
    <w:rsid w:val="001B2FCB"/>
    <w:rsid w:val="001B567C"/>
    <w:rsid w:val="001C1BD0"/>
    <w:rsid w:val="001D3F3C"/>
    <w:rsid w:val="001D7C0B"/>
    <w:rsid w:val="001E5240"/>
    <w:rsid w:val="001F2736"/>
    <w:rsid w:val="001F36A2"/>
    <w:rsid w:val="001F5BEA"/>
    <w:rsid w:val="001F6E36"/>
    <w:rsid w:val="001F76F7"/>
    <w:rsid w:val="001F7EF7"/>
    <w:rsid w:val="00215B49"/>
    <w:rsid w:val="00262466"/>
    <w:rsid w:val="00281EE6"/>
    <w:rsid w:val="00296E2F"/>
    <w:rsid w:val="002D689E"/>
    <w:rsid w:val="002E2A38"/>
    <w:rsid w:val="002E51C1"/>
    <w:rsid w:val="002F7C00"/>
    <w:rsid w:val="003029BA"/>
    <w:rsid w:val="0032398D"/>
    <w:rsid w:val="0033655C"/>
    <w:rsid w:val="003433A9"/>
    <w:rsid w:val="00356338"/>
    <w:rsid w:val="0036204A"/>
    <w:rsid w:val="00362F6F"/>
    <w:rsid w:val="003912B3"/>
    <w:rsid w:val="00391F25"/>
    <w:rsid w:val="003C5C8C"/>
    <w:rsid w:val="003D2E31"/>
    <w:rsid w:val="003F3AD0"/>
    <w:rsid w:val="00400271"/>
    <w:rsid w:val="00416B77"/>
    <w:rsid w:val="0042388D"/>
    <w:rsid w:val="00461156"/>
    <w:rsid w:val="00461922"/>
    <w:rsid w:val="004871E4"/>
    <w:rsid w:val="00495A96"/>
    <w:rsid w:val="004977C1"/>
    <w:rsid w:val="00497B54"/>
    <w:rsid w:val="004A0219"/>
    <w:rsid w:val="004A13A5"/>
    <w:rsid w:val="004B5181"/>
    <w:rsid w:val="004B7757"/>
    <w:rsid w:val="004E20B2"/>
    <w:rsid w:val="004F735F"/>
    <w:rsid w:val="00500477"/>
    <w:rsid w:val="00502E32"/>
    <w:rsid w:val="00512FAA"/>
    <w:rsid w:val="00517AB4"/>
    <w:rsid w:val="00533451"/>
    <w:rsid w:val="005348BD"/>
    <w:rsid w:val="00542654"/>
    <w:rsid w:val="00556340"/>
    <w:rsid w:val="00564554"/>
    <w:rsid w:val="00564C67"/>
    <w:rsid w:val="00564EBA"/>
    <w:rsid w:val="00575A3F"/>
    <w:rsid w:val="00594BC4"/>
    <w:rsid w:val="005A07A7"/>
    <w:rsid w:val="005B1716"/>
    <w:rsid w:val="005B5A33"/>
    <w:rsid w:val="005C3079"/>
    <w:rsid w:val="005C6F0B"/>
    <w:rsid w:val="005F5A92"/>
    <w:rsid w:val="005F6745"/>
    <w:rsid w:val="0060363C"/>
    <w:rsid w:val="00613DA9"/>
    <w:rsid w:val="00634111"/>
    <w:rsid w:val="00637AA3"/>
    <w:rsid w:val="00666994"/>
    <w:rsid w:val="00681471"/>
    <w:rsid w:val="006A0404"/>
    <w:rsid w:val="006B6DF1"/>
    <w:rsid w:val="006B7662"/>
    <w:rsid w:val="006C0CFF"/>
    <w:rsid w:val="006C2337"/>
    <w:rsid w:val="006D30DE"/>
    <w:rsid w:val="006D7C92"/>
    <w:rsid w:val="006E04F4"/>
    <w:rsid w:val="006E1B19"/>
    <w:rsid w:val="006E1DF8"/>
    <w:rsid w:val="00700B88"/>
    <w:rsid w:val="00716ABF"/>
    <w:rsid w:val="00717046"/>
    <w:rsid w:val="00724443"/>
    <w:rsid w:val="00731295"/>
    <w:rsid w:val="00733BAF"/>
    <w:rsid w:val="007354D4"/>
    <w:rsid w:val="00760B89"/>
    <w:rsid w:val="00761135"/>
    <w:rsid w:val="00764E9E"/>
    <w:rsid w:val="00784085"/>
    <w:rsid w:val="0079462B"/>
    <w:rsid w:val="00797D92"/>
    <w:rsid w:val="007A41AB"/>
    <w:rsid w:val="007B3DE5"/>
    <w:rsid w:val="007B42E1"/>
    <w:rsid w:val="007B5E9C"/>
    <w:rsid w:val="007D00DC"/>
    <w:rsid w:val="007D05EF"/>
    <w:rsid w:val="007E14BF"/>
    <w:rsid w:val="007E62F5"/>
    <w:rsid w:val="007F1557"/>
    <w:rsid w:val="008035A9"/>
    <w:rsid w:val="00805F4E"/>
    <w:rsid w:val="0080754A"/>
    <w:rsid w:val="00814194"/>
    <w:rsid w:val="00814CFB"/>
    <w:rsid w:val="00817520"/>
    <w:rsid w:val="00841072"/>
    <w:rsid w:val="008413DC"/>
    <w:rsid w:val="00841449"/>
    <w:rsid w:val="00877446"/>
    <w:rsid w:val="00893C2E"/>
    <w:rsid w:val="008A5C07"/>
    <w:rsid w:val="008E3FB3"/>
    <w:rsid w:val="008F2FCC"/>
    <w:rsid w:val="008F7FC3"/>
    <w:rsid w:val="009037BC"/>
    <w:rsid w:val="00906078"/>
    <w:rsid w:val="00923543"/>
    <w:rsid w:val="009559BE"/>
    <w:rsid w:val="009622B9"/>
    <w:rsid w:val="00975286"/>
    <w:rsid w:val="0098763E"/>
    <w:rsid w:val="009900E7"/>
    <w:rsid w:val="00997EDD"/>
    <w:rsid w:val="009A2A1D"/>
    <w:rsid w:val="009A2FEB"/>
    <w:rsid w:val="009F31DD"/>
    <w:rsid w:val="009F4924"/>
    <w:rsid w:val="00A00D11"/>
    <w:rsid w:val="00A10977"/>
    <w:rsid w:val="00A1211F"/>
    <w:rsid w:val="00A20EDF"/>
    <w:rsid w:val="00A317BF"/>
    <w:rsid w:val="00A3204A"/>
    <w:rsid w:val="00A37697"/>
    <w:rsid w:val="00A460AD"/>
    <w:rsid w:val="00A660D3"/>
    <w:rsid w:val="00A81191"/>
    <w:rsid w:val="00A93121"/>
    <w:rsid w:val="00AA2867"/>
    <w:rsid w:val="00AA732D"/>
    <w:rsid w:val="00AB1AAD"/>
    <w:rsid w:val="00AB1BFA"/>
    <w:rsid w:val="00AB2E6C"/>
    <w:rsid w:val="00AD2BCB"/>
    <w:rsid w:val="00AE7760"/>
    <w:rsid w:val="00B03A3B"/>
    <w:rsid w:val="00B1226F"/>
    <w:rsid w:val="00B17A5D"/>
    <w:rsid w:val="00B258C0"/>
    <w:rsid w:val="00B6511D"/>
    <w:rsid w:val="00B74E8E"/>
    <w:rsid w:val="00B829EC"/>
    <w:rsid w:val="00BD02EF"/>
    <w:rsid w:val="00BE67BA"/>
    <w:rsid w:val="00C2403A"/>
    <w:rsid w:val="00C260B8"/>
    <w:rsid w:val="00C3758F"/>
    <w:rsid w:val="00C403A3"/>
    <w:rsid w:val="00C4252E"/>
    <w:rsid w:val="00C52273"/>
    <w:rsid w:val="00C52462"/>
    <w:rsid w:val="00C612BF"/>
    <w:rsid w:val="00C70FF7"/>
    <w:rsid w:val="00C7529A"/>
    <w:rsid w:val="00C81596"/>
    <w:rsid w:val="00C84681"/>
    <w:rsid w:val="00C86821"/>
    <w:rsid w:val="00C892E9"/>
    <w:rsid w:val="00CB22F0"/>
    <w:rsid w:val="00CC051A"/>
    <w:rsid w:val="00CD5D48"/>
    <w:rsid w:val="00CD63C8"/>
    <w:rsid w:val="00CE500A"/>
    <w:rsid w:val="00CE584D"/>
    <w:rsid w:val="00CE7DFC"/>
    <w:rsid w:val="00CF269E"/>
    <w:rsid w:val="00CF7ED3"/>
    <w:rsid w:val="00D01509"/>
    <w:rsid w:val="00D01AD9"/>
    <w:rsid w:val="00D14606"/>
    <w:rsid w:val="00D22F59"/>
    <w:rsid w:val="00D401FA"/>
    <w:rsid w:val="00D45872"/>
    <w:rsid w:val="00D4763D"/>
    <w:rsid w:val="00D4775A"/>
    <w:rsid w:val="00D533EB"/>
    <w:rsid w:val="00D575D1"/>
    <w:rsid w:val="00D65F22"/>
    <w:rsid w:val="00D8129A"/>
    <w:rsid w:val="00D9790A"/>
    <w:rsid w:val="00DA7A0F"/>
    <w:rsid w:val="00DB6266"/>
    <w:rsid w:val="00DB735B"/>
    <w:rsid w:val="00DB7EFF"/>
    <w:rsid w:val="00DC2569"/>
    <w:rsid w:val="00DD05F7"/>
    <w:rsid w:val="00DE3E1F"/>
    <w:rsid w:val="00DE7DC3"/>
    <w:rsid w:val="00DF0A53"/>
    <w:rsid w:val="00DF2C5F"/>
    <w:rsid w:val="00E11498"/>
    <w:rsid w:val="00E23633"/>
    <w:rsid w:val="00E32628"/>
    <w:rsid w:val="00E408B1"/>
    <w:rsid w:val="00E441C4"/>
    <w:rsid w:val="00E61407"/>
    <w:rsid w:val="00E7023B"/>
    <w:rsid w:val="00E95C4D"/>
    <w:rsid w:val="00E95EAE"/>
    <w:rsid w:val="00EA1318"/>
    <w:rsid w:val="00EC10EA"/>
    <w:rsid w:val="00EE054C"/>
    <w:rsid w:val="00EE1894"/>
    <w:rsid w:val="00EE3264"/>
    <w:rsid w:val="00EE3E05"/>
    <w:rsid w:val="00F308A9"/>
    <w:rsid w:val="00F43535"/>
    <w:rsid w:val="00F471C8"/>
    <w:rsid w:val="00F47AE3"/>
    <w:rsid w:val="00F76C37"/>
    <w:rsid w:val="00F87B5C"/>
    <w:rsid w:val="00F87C20"/>
    <w:rsid w:val="00F93501"/>
    <w:rsid w:val="00F964AC"/>
    <w:rsid w:val="00FA093F"/>
    <w:rsid w:val="00FE3687"/>
    <w:rsid w:val="00FE46A7"/>
    <w:rsid w:val="00FE6CEA"/>
    <w:rsid w:val="02337451"/>
    <w:rsid w:val="0244E1F9"/>
    <w:rsid w:val="03A1AFB8"/>
    <w:rsid w:val="03AB30D5"/>
    <w:rsid w:val="03F2E950"/>
    <w:rsid w:val="053132D8"/>
    <w:rsid w:val="0709A7FB"/>
    <w:rsid w:val="0B32ADD0"/>
    <w:rsid w:val="0DCAC527"/>
    <w:rsid w:val="0EC27991"/>
    <w:rsid w:val="0F04ADF9"/>
    <w:rsid w:val="0F40EE14"/>
    <w:rsid w:val="0F8F6525"/>
    <w:rsid w:val="0F9DAB9F"/>
    <w:rsid w:val="0FFF932E"/>
    <w:rsid w:val="1075146F"/>
    <w:rsid w:val="10929C87"/>
    <w:rsid w:val="137C2ADF"/>
    <w:rsid w:val="140C3FDB"/>
    <w:rsid w:val="14EFF5EC"/>
    <w:rsid w:val="16A290CA"/>
    <w:rsid w:val="1AC92E27"/>
    <w:rsid w:val="1AE84AD1"/>
    <w:rsid w:val="1B5D7108"/>
    <w:rsid w:val="1F6C7A9A"/>
    <w:rsid w:val="208414FC"/>
    <w:rsid w:val="2300A711"/>
    <w:rsid w:val="23934AC8"/>
    <w:rsid w:val="2615D12A"/>
    <w:rsid w:val="261FB6EE"/>
    <w:rsid w:val="26F6239F"/>
    <w:rsid w:val="28FFEC62"/>
    <w:rsid w:val="2C1DCE4A"/>
    <w:rsid w:val="308DC34C"/>
    <w:rsid w:val="30E1655C"/>
    <w:rsid w:val="33F459CE"/>
    <w:rsid w:val="366CD27B"/>
    <w:rsid w:val="3774BABD"/>
    <w:rsid w:val="3931088E"/>
    <w:rsid w:val="395FFF49"/>
    <w:rsid w:val="39A1CF0A"/>
    <w:rsid w:val="3ABC03BA"/>
    <w:rsid w:val="3B728978"/>
    <w:rsid w:val="3B88BC7D"/>
    <w:rsid w:val="3DC54539"/>
    <w:rsid w:val="3E30E0B6"/>
    <w:rsid w:val="3F7AA29E"/>
    <w:rsid w:val="3FAD946D"/>
    <w:rsid w:val="3FEDF7D5"/>
    <w:rsid w:val="4255212E"/>
    <w:rsid w:val="42CE6AB2"/>
    <w:rsid w:val="43F21F84"/>
    <w:rsid w:val="4595DD6B"/>
    <w:rsid w:val="4918CE10"/>
    <w:rsid w:val="4971CCF5"/>
    <w:rsid w:val="4A47A22E"/>
    <w:rsid w:val="52A28CE5"/>
    <w:rsid w:val="539BDE83"/>
    <w:rsid w:val="5506F2BC"/>
    <w:rsid w:val="561EF1C5"/>
    <w:rsid w:val="59E674B2"/>
    <w:rsid w:val="5A93DEF5"/>
    <w:rsid w:val="5D777900"/>
    <w:rsid w:val="5E9902C3"/>
    <w:rsid w:val="5EC49F7F"/>
    <w:rsid w:val="5EC60140"/>
    <w:rsid w:val="5EF2CBF1"/>
    <w:rsid w:val="5F3FE23C"/>
    <w:rsid w:val="62EA738E"/>
    <w:rsid w:val="635415D2"/>
    <w:rsid w:val="6401E5B7"/>
    <w:rsid w:val="642295F8"/>
    <w:rsid w:val="669FF15B"/>
    <w:rsid w:val="6744358B"/>
    <w:rsid w:val="67E097C8"/>
    <w:rsid w:val="6AA547FA"/>
    <w:rsid w:val="6BA3ECD0"/>
    <w:rsid w:val="6CF2423F"/>
    <w:rsid w:val="6E52CEA4"/>
    <w:rsid w:val="6F3C7902"/>
    <w:rsid w:val="73BCDF8D"/>
    <w:rsid w:val="742585B2"/>
    <w:rsid w:val="74733375"/>
    <w:rsid w:val="756FAD3C"/>
    <w:rsid w:val="759255BB"/>
    <w:rsid w:val="75EB21CF"/>
    <w:rsid w:val="7783CB02"/>
    <w:rsid w:val="77E1EA4E"/>
    <w:rsid w:val="7CB36238"/>
    <w:rsid w:val="7F1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4C2"/>
  <w15:docId w15:val="{3FCD0EFE-0C7A-40F0-BBF9-FEBE1C2E0B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c13fc877fda48c3" /><Relationship Type="http://schemas.openxmlformats.org/officeDocument/2006/relationships/footer" Target="footer.xml" Id="R2100d3a449fd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KARTIK</dc:creator>
  <keywords/>
  <lastModifiedBy>Guest User</lastModifiedBy>
  <revision>126</revision>
  <dcterms:created xsi:type="dcterms:W3CDTF">2024-04-08T05:28:00.0000000Z</dcterms:created>
  <dcterms:modified xsi:type="dcterms:W3CDTF">2024-04-07T17:45:08.9545183Z</dcterms:modified>
</coreProperties>
</file>